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F08B" w14:textId="4299658C" w:rsidR="00466459" w:rsidRPr="00EF7ACA" w:rsidRDefault="00C60393" w:rsidP="00B174DF">
      <w:pPr>
        <w:pageBreakBefore/>
        <w:adjustRightInd w:val="0"/>
        <w:snapToGrid w:val="0"/>
        <w:spacing w:line="360" w:lineRule="auto"/>
        <w:rPr>
          <w:rFonts w:ascii="標楷體" w:eastAsia="標楷體" w:hAnsi="標楷體"/>
          <w:color w:val="000000" w:themeColor="text1"/>
          <w:spacing w:val="-6"/>
          <w:sz w:val="40"/>
        </w:rPr>
      </w:pPr>
      <w:bookmarkStart w:id="0" w:name="_Toc31725312"/>
      <w:r w:rsidRPr="00EF7ACA">
        <w:rPr>
          <w:rFonts w:ascii="標楷體" w:eastAsia="標楷體" w:hAnsi="標楷體" w:hint="eastAsia"/>
          <w:color w:val="000000" w:themeColor="text1"/>
          <w:spacing w:val="-6"/>
          <w:sz w:val="40"/>
        </w:rPr>
        <w:t>國</w:t>
      </w:r>
      <w:r w:rsidRPr="00264053">
        <w:rPr>
          <w:rFonts w:ascii="標楷體" w:eastAsia="標楷體" w:hAnsi="標楷體" w:hint="eastAsia"/>
          <w:color w:val="000000" w:themeColor="text1"/>
          <w:spacing w:val="-6"/>
          <w:sz w:val="40"/>
        </w:rPr>
        <w:t>立臺灣師範大學科技應用與人力資源發展學</w:t>
      </w:r>
      <w:r w:rsidRPr="00EF7ACA">
        <w:rPr>
          <w:rFonts w:ascii="標楷體" w:eastAsia="標楷體" w:hAnsi="標楷體" w:hint="eastAsia"/>
          <w:color w:val="000000" w:themeColor="text1"/>
          <w:spacing w:val="-6"/>
          <w:sz w:val="40"/>
        </w:rPr>
        <w:t>系</w:t>
      </w:r>
    </w:p>
    <w:p w14:paraId="31D2F87C" w14:textId="61B70C84" w:rsidR="00466459" w:rsidRPr="00EE32B2" w:rsidRDefault="00C60393" w:rsidP="00B174DF">
      <w:pPr>
        <w:adjustRightInd w:val="0"/>
        <w:snapToGrid w:val="0"/>
        <w:spacing w:line="360" w:lineRule="auto"/>
        <w:jc w:val="center"/>
        <w:rPr>
          <w:rFonts w:ascii="標楷體" w:eastAsia="標楷體" w:hAnsi="標楷體"/>
          <w:color w:val="000000" w:themeColor="text1"/>
          <w:sz w:val="40"/>
        </w:rPr>
      </w:pPr>
      <w:r w:rsidRPr="00EE32B2">
        <w:rPr>
          <w:rFonts w:ascii="標楷體" w:eastAsia="標楷體" w:hAnsi="標楷體" w:hint="eastAsia"/>
          <w:color w:val="000000" w:themeColor="text1"/>
          <w:sz w:val="40"/>
        </w:rPr>
        <w:t>碩士論文</w:t>
      </w:r>
    </w:p>
    <w:p w14:paraId="05938DC8" w14:textId="77777777" w:rsidR="00466459" w:rsidRPr="005F5E58" w:rsidRDefault="00466459" w:rsidP="00B174DF">
      <w:pPr>
        <w:adjustRightInd w:val="0"/>
        <w:snapToGrid w:val="0"/>
        <w:spacing w:line="360" w:lineRule="auto"/>
        <w:jc w:val="center"/>
        <w:rPr>
          <w:rFonts w:eastAsia="標楷體"/>
          <w:color w:val="000000" w:themeColor="text1"/>
          <w:spacing w:val="-40"/>
          <w:sz w:val="40"/>
        </w:rPr>
      </w:pPr>
    </w:p>
    <w:p w14:paraId="08B2F83E" w14:textId="77777777" w:rsidR="00466459" w:rsidRPr="005F5E58" w:rsidRDefault="00466459" w:rsidP="00B174DF">
      <w:pPr>
        <w:adjustRightInd w:val="0"/>
        <w:snapToGrid w:val="0"/>
        <w:spacing w:line="360" w:lineRule="auto"/>
        <w:jc w:val="center"/>
        <w:rPr>
          <w:rFonts w:eastAsia="標楷體"/>
          <w:color w:val="000000" w:themeColor="text1"/>
          <w:sz w:val="40"/>
        </w:rPr>
      </w:pPr>
    </w:p>
    <w:p w14:paraId="54EA1A0B" w14:textId="77777777" w:rsidR="00466459" w:rsidRPr="005F5E58" w:rsidRDefault="00466459" w:rsidP="00B174DF">
      <w:pPr>
        <w:adjustRightInd w:val="0"/>
        <w:snapToGrid w:val="0"/>
        <w:spacing w:line="360" w:lineRule="auto"/>
        <w:jc w:val="center"/>
        <w:rPr>
          <w:rFonts w:eastAsia="標楷體"/>
          <w:color w:val="000000" w:themeColor="text1"/>
          <w:sz w:val="40"/>
        </w:rPr>
      </w:pPr>
    </w:p>
    <w:p w14:paraId="33F608B0" w14:textId="5AA366B5" w:rsidR="00466459" w:rsidRPr="00BC35CB" w:rsidRDefault="00C60393" w:rsidP="00B174DF">
      <w:pPr>
        <w:adjustRightInd w:val="0"/>
        <w:snapToGrid w:val="0"/>
        <w:spacing w:line="360" w:lineRule="auto"/>
        <w:jc w:val="center"/>
        <w:rPr>
          <w:rFonts w:ascii="標楷體" w:eastAsia="標楷體" w:hAnsi="標楷體"/>
          <w:color w:val="000000" w:themeColor="text1"/>
          <w:sz w:val="40"/>
        </w:rPr>
      </w:pPr>
      <w:r w:rsidRPr="00BC35CB">
        <w:rPr>
          <w:rFonts w:ascii="標楷體" w:eastAsia="標楷體" w:hAnsi="標楷體" w:hint="eastAsia"/>
          <w:color w:val="000000" w:themeColor="text1"/>
          <w:sz w:val="44"/>
        </w:rPr>
        <w:t>探討</w:t>
      </w:r>
      <w:proofErr w:type="gramStart"/>
      <w:r w:rsidRPr="00BC35CB">
        <w:rPr>
          <w:rFonts w:ascii="標楷體" w:eastAsia="標楷體" w:hAnsi="標楷體" w:hint="eastAsia"/>
          <w:color w:val="000000" w:themeColor="text1"/>
          <w:sz w:val="44"/>
        </w:rPr>
        <w:t>互動式體感遊戲</w:t>
      </w:r>
      <w:proofErr w:type="gramEnd"/>
      <w:r w:rsidRPr="00BC35CB">
        <w:rPr>
          <w:rFonts w:ascii="標楷體" w:eastAsia="標楷體" w:hAnsi="標楷體" w:hint="eastAsia"/>
          <w:color w:val="000000" w:themeColor="text1"/>
          <w:sz w:val="44"/>
        </w:rPr>
        <w:t>對幼兒美感學習</w:t>
      </w:r>
      <w:r w:rsidRPr="00BC35CB">
        <w:rPr>
          <w:rFonts w:ascii="標楷體" w:eastAsia="標楷體" w:hAnsi="標楷體" w:hint="eastAsia"/>
          <w:b/>
          <w:sz w:val="44"/>
        </w:rPr>
        <w:t>、</w:t>
      </w:r>
      <w:r w:rsidRPr="00BC35CB">
        <w:rPr>
          <w:rFonts w:ascii="標楷體" w:eastAsia="標楷體" w:hAnsi="標楷體" w:hint="eastAsia"/>
          <w:color w:val="000000" w:themeColor="text1"/>
          <w:sz w:val="44"/>
        </w:rPr>
        <w:t>動作技能及執行功能影響之研究</w:t>
      </w:r>
    </w:p>
    <w:p w14:paraId="00B828F9" w14:textId="77777777" w:rsidR="00466459" w:rsidRPr="005441FD" w:rsidRDefault="00466459" w:rsidP="00B174DF">
      <w:pPr>
        <w:adjustRightInd w:val="0"/>
        <w:snapToGrid w:val="0"/>
        <w:spacing w:line="360" w:lineRule="auto"/>
        <w:jc w:val="center"/>
        <w:rPr>
          <w:rFonts w:eastAsia="標楷體"/>
          <w:color w:val="000000" w:themeColor="text1"/>
          <w:sz w:val="36"/>
        </w:rPr>
      </w:pPr>
    </w:p>
    <w:p w14:paraId="3408948D" w14:textId="77777777" w:rsidR="00466459" w:rsidRPr="005F5E58" w:rsidRDefault="00466459" w:rsidP="00B174DF">
      <w:pPr>
        <w:adjustRightInd w:val="0"/>
        <w:snapToGrid w:val="0"/>
        <w:spacing w:line="360" w:lineRule="auto"/>
        <w:jc w:val="center"/>
        <w:rPr>
          <w:rFonts w:eastAsia="標楷體"/>
          <w:color w:val="000000" w:themeColor="text1"/>
          <w:sz w:val="36"/>
        </w:rPr>
      </w:pPr>
    </w:p>
    <w:p w14:paraId="4837B2A0" w14:textId="77777777" w:rsidR="00466459" w:rsidRPr="005F5E58" w:rsidRDefault="00466459" w:rsidP="00B174DF">
      <w:pPr>
        <w:adjustRightInd w:val="0"/>
        <w:snapToGrid w:val="0"/>
        <w:spacing w:line="360" w:lineRule="auto"/>
        <w:jc w:val="center"/>
        <w:rPr>
          <w:rFonts w:eastAsia="標楷體"/>
          <w:color w:val="000000" w:themeColor="text1"/>
          <w:sz w:val="36"/>
        </w:rPr>
      </w:pPr>
    </w:p>
    <w:p w14:paraId="1BCC7B75" w14:textId="77777777" w:rsidR="00466459" w:rsidRPr="005F5E58" w:rsidRDefault="00466459" w:rsidP="00B174DF">
      <w:pPr>
        <w:adjustRightInd w:val="0"/>
        <w:snapToGrid w:val="0"/>
        <w:spacing w:line="360" w:lineRule="auto"/>
        <w:jc w:val="center"/>
        <w:rPr>
          <w:rFonts w:eastAsia="標楷體"/>
          <w:color w:val="000000" w:themeColor="text1"/>
          <w:sz w:val="36"/>
        </w:rPr>
      </w:pPr>
    </w:p>
    <w:p w14:paraId="0EA8F2B3" w14:textId="77777777" w:rsidR="00466459" w:rsidRPr="005F5E58" w:rsidRDefault="00466459" w:rsidP="00B174DF">
      <w:pPr>
        <w:adjustRightInd w:val="0"/>
        <w:snapToGrid w:val="0"/>
        <w:spacing w:line="360" w:lineRule="auto"/>
        <w:jc w:val="center"/>
        <w:rPr>
          <w:rFonts w:eastAsia="標楷體"/>
          <w:color w:val="000000" w:themeColor="text1"/>
          <w:sz w:val="36"/>
        </w:rPr>
      </w:pPr>
    </w:p>
    <w:p w14:paraId="0273838A" w14:textId="013F2741" w:rsidR="00466459" w:rsidRPr="00DF30F9" w:rsidRDefault="00C60393" w:rsidP="00B174DF">
      <w:pPr>
        <w:tabs>
          <w:tab w:val="left" w:pos="2381"/>
          <w:tab w:val="left" w:pos="2835"/>
        </w:tabs>
        <w:adjustRightInd w:val="0"/>
        <w:snapToGrid w:val="0"/>
        <w:spacing w:line="360" w:lineRule="auto"/>
        <w:jc w:val="center"/>
        <w:rPr>
          <w:rFonts w:ascii="標楷體" w:eastAsia="標楷體" w:hAnsi="標楷體"/>
          <w:color w:val="000000" w:themeColor="text1"/>
          <w:sz w:val="40"/>
        </w:rPr>
      </w:pPr>
      <w:proofErr w:type="gramStart"/>
      <w:r w:rsidRPr="00DF30F9">
        <w:rPr>
          <w:rFonts w:ascii="標楷體" w:eastAsia="標楷體" w:hAnsi="標楷體" w:hint="eastAsia"/>
          <w:color w:val="000000" w:themeColor="text1"/>
          <w:sz w:val="40"/>
        </w:rPr>
        <w:t>研</w:t>
      </w:r>
      <w:proofErr w:type="gramEnd"/>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究</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生：</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劉</w:t>
      </w:r>
      <w:r>
        <w:rPr>
          <w:rFonts w:ascii="標楷體" w:eastAsia="標楷體" w:hAnsi="標楷體"/>
          <w:color w:val="000000" w:themeColor="text1"/>
          <w:sz w:val="40"/>
        </w:rPr>
        <w:t xml:space="preserve"> </w:t>
      </w:r>
      <w:r>
        <w:rPr>
          <w:rFonts w:ascii="標楷體" w:eastAsia="標楷體" w:hAnsi="標楷體" w:hint="eastAsia"/>
          <w:color w:val="000000" w:themeColor="text1"/>
          <w:sz w:val="40"/>
        </w:rPr>
        <w:t>政</w:t>
      </w:r>
      <w:r>
        <w:rPr>
          <w:rFonts w:ascii="標楷體" w:eastAsia="標楷體" w:hAnsi="標楷體"/>
          <w:color w:val="000000" w:themeColor="text1"/>
          <w:sz w:val="40"/>
        </w:rPr>
        <w:t xml:space="preserve"> </w:t>
      </w:r>
      <w:r>
        <w:rPr>
          <w:rFonts w:ascii="標楷體" w:eastAsia="標楷體" w:hAnsi="標楷體" w:hint="eastAsia"/>
          <w:color w:val="000000" w:themeColor="text1"/>
          <w:sz w:val="40"/>
        </w:rPr>
        <w:t>豪</w:t>
      </w:r>
    </w:p>
    <w:p w14:paraId="2489F5B0" w14:textId="182C04C2" w:rsidR="00466459" w:rsidRPr="00DF30F9" w:rsidRDefault="00C60393" w:rsidP="00B174DF">
      <w:pPr>
        <w:tabs>
          <w:tab w:val="left" w:pos="2381"/>
          <w:tab w:val="left" w:pos="2835"/>
        </w:tabs>
        <w:adjustRightInd w:val="0"/>
        <w:snapToGrid w:val="0"/>
        <w:spacing w:line="360" w:lineRule="auto"/>
        <w:jc w:val="center"/>
        <w:rPr>
          <w:rFonts w:ascii="標楷體" w:eastAsia="標楷體" w:hAnsi="標楷體"/>
          <w:color w:val="000000" w:themeColor="text1"/>
          <w:sz w:val="40"/>
        </w:rPr>
      </w:pP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指導教授：</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蕭</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顯</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勝</w:t>
      </w:r>
      <w:r w:rsidRPr="00DF30F9">
        <w:rPr>
          <w:rFonts w:ascii="標楷體" w:eastAsia="標楷體" w:hAnsi="標楷體"/>
          <w:color w:val="000000" w:themeColor="text1"/>
          <w:sz w:val="40"/>
        </w:rPr>
        <w:t xml:space="preserve">  </w:t>
      </w:r>
      <w:r w:rsidRPr="00DF30F9">
        <w:rPr>
          <w:rFonts w:ascii="標楷體" w:eastAsia="標楷體" w:hAnsi="標楷體" w:hint="eastAsia"/>
          <w:color w:val="000000" w:themeColor="text1"/>
          <w:sz w:val="40"/>
        </w:rPr>
        <w:t>博士</w:t>
      </w:r>
    </w:p>
    <w:p w14:paraId="5BA32F63" w14:textId="77777777" w:rsidR="00466459" w:rsidRPr="005F5E58" w:rsidRDefault="00466459" w:rsidP="00B174DF">
      <w:pPr>
        <w:adjustRightInd w:val="0"/>
        <w:snapToGrid w:val="0"/>
        <w:spacing w:line="360" w:lineRule="auto"/>
        <w:jc w:val="center"/>
        <w:rPr>
          <w:rFonts w:eastAsia="標楷體"/>
          <w:color w:val="000000" w:themeColor="text1"/>
          <w:sz w:val="40"/>
        </w:rPr>
      </w:pPr>
    </w:p>
    <w:p w14:paraId="7632495F" w14:textId="21FC98DE" w:rsidR="00466459" w:rsidRDefault="00C60393">
      <w:pPr>
        <w:spacing w:line="360" w:lineRule="auto"/>
        <w:jc w:val="center"/>
        <w:rPr>
          <w:rFonts w:ascii="標楷體" w:eastAsia="標楷體" w:hAnsi="標楷體"/>
          <w:color w:val="000000" w:themeColor="text1"/>
          <w:spacing w:val="120"/>
          <w:sz w:val="40"/>
        </w:rPr>
        <w:pPrChange w:id="1" w:author="user" w:date="2021-09-24T08:29:00Z">
          <w:pPr>
            <w:jc w:val="center"/>
          </w:pPr>
        </w:pPrChange>
      </w:pPr>
      <w:r w:rsidRPr="00264053">
        <w:rPr>
          <w:rFonts w:ascii="標楷體" w:eastAsia="標楷體" w:hAnsi="標楷體" w:hint="eastAsia"/>
          <w:color w:val="000000" w:themeColor="text1"/>
          <w:spacing w:val="120"/>
          <w:sz w:val="40"/>
        </w:rPr>
        <w:t>中華民國年月</w:t>
      </w:r>
    </w:p>
    <w:p w14:paraId="24EADBB9" w14:textId="60FC0293" w:rsidR="00466459" w:rsidRDefault="00466459">
      <w:pPr>
        <w:spacing w:line="360" w:lineRule="auto"/>
        <w:rPr>
          <w:rFonts w:ascii="標楷體" w:eastAsia="標楷體" w:hAnsi="標楷體"/>
          <w:color w:val="000000" w:themeColor="text1"/>
          <w:sz w:val="36"/>
          <w:szCs w:val="36"/>
        </w:rPr>
        <w:pPrChange w:id="2" w:author="user" w:date="2021-09-24T08:29:00Z">
          <w:pPr/>
        </w:pPrChange>
      </w:pPr>
    </w:p>
    <w:p w14:paraId="72C13635" w14:textId="77777777" w:rsidR="008D0A20" w:rsidRPr="00135971" w:rsidRDefault="008D0A20">
      <w:pPr>
        <w:spacing w:before="240" w:after="240" w:line="360" w:lineRule="auto"/>
        <w:jc w:val="center"/>
        <w:pPrChange w:id="3" w:author="user" w:date="2021-09-24T08:29:00Z">
          <w:pPr>
            <w:spacing w:before="240" w:after="240"/>
            <w:jc w:val="center"/>
          </w:pPr>
        </w:pPrChange>
      </w:pPr>
      <w:r>
        <w:rPr>
          <w:rFonts w:ascii="標楷體" w:eastAsia="標楷體" w:hAnsi="標楷體"/>
          <w:color w:val="000000" w:themeColor="text1"/>
          <w:sz w:val="36"/>
          <w:szCs w:val="36"/>
        </w:rPr>
        <w:br w:type="page"/>
      </w:r>
      <w:r w:rsidRPr="00135971">
        <w:rPr>
          <w:rFonts w:ascii="標楷體" w:eastAsia="標楷體" w:hAnsi="標楷體" w:hint="eastAsia"/>
          <w:color w:val="000000"/>
          <w:sz w:val="36"/>
          <w:szCs w:val="36"/>
        </w:rPr>
        <w:lastRenderedPageBreak/>
        <w:t>探討</w:t>
      </w:r>
      <w:proofErr w:type="gramStart"/>
      <w:r w:rsidRPr="00135971">
        <w:rPr>
          <w:rFonts w:ascii="標楷體" w:eastAsia="標楷體" w:hAnsi="標楷體" w:hint="eastAsia"/>
          <w:color w:val="000000"/>
          <w:sz w:val="36"/>
          <w:szCs w:val="36"/>
        </w:rPr>
        <w:t>互動式體感遊戲</w:t>
      </w:r>
      <w:proofErr w:type="gramEnd"/>
      <w:r w:rsidRPr="00135971">
        <w:rPr>
          <w:rFonts w:ascii="標楷體" w:eastAsia="標楷體" w:hAnsi="標楷體" w:hint="eastAsia"/>
          <w:color w:val="000000"/>
          <w:sz w:val="36"/>
          <w:szCs w:val="36"/>
        </w:rPr>
        <w:t>對幼兒美感學習、動作技能及執行功能影響之研究</w:t>
      </w:r>
    </w:p>
    <w:p w14:paraId="79499586" w14:textId="77777777" w:rsidR="008D0A20" w:rsidRPr="00135971" w:rsidRDefault="008D0A20">
      <w:pPr>
        <w:spacing w:before="240" w:after="240" w:line="360" w:lineRule="auto"/>
        <w:jc w:val="center"/>
        <w:pPrChange w:id="4" w:author="user" w:date="2021-09-24T08:29:00Z">
          <w:pPr>
            <w:spacing w:before="240" w:after="240"/>
            <w:jc w:val="center"/>
          </w:pPr>
        </w:pPrChange>
      </w:pPr>
      <w:proofErr w:type="gramStart"/>
      <w:r w:rsidRPr="00135971">
        <w:rPr>
          <w:rFonts w:ascii="標楷體" w:eastAsia="標楷體" w:hAnsi="標楷體" w:hint="eastAsia"/>
          <w:color w:val="000000"/>
          <w:sz w:val="28"/>
          <w:szCs w:val="28"/>
        </w:rPr>
        <w:t>研</w:t>
      </w:r>
      <w:proofErr w:type="gramEnd"/>
      <w:r w:rsidRPr="00135971">
        <w:rPr>
          <w:rFonts w:ascii="Times New Roman" w:hAnsi="Times New Roman" w:cs="Times New Roman"/>
          <w:color w:val="000000"/>
          <w:sz w:val="28"/>
          <w:szCs w:val="28"/>
        </w:rPr>
        <w:t xml:space="preserve"> </w:t>
      </w:r>
      <w:r w:rsidRPr="00135971">
        <w:rPr>
          <w:rFonts w:ascii="標楷體" w:eastAsia="標楷體" w:hAnsi="標楷體" w:hint="eastAsia"/>
          <w:color w:val="000000"/>
          <w:sz w:val="28"/>
          <w:szCs w:val="28"/>
        </w:rPr>
        <w:t>究</w:t>
      </w:r>
      <w:r w:rsidRPr="00135971">
        <w:rPr>
          <w:rFonts w:ascii="Times New Roman" w:hAnsi="Times New Roman" w:cs="Times New Roman"/>
          <w:color w:val="000000"/>
          <w:sz w:val="28"/>
          <w:szCs w:val="28"/>
        </w:rPr>
        <w:t xml:space="preserve"> </w:t>
      </w:r>
      <w:r w:rsidRPr="00135971">
        <w:rPr>
          <w:rFonts w:ascii="標楷體" w:eastAsia="標楷體" w:hAnsi="標楷體" w:hint="eastAsia"/>
          <w:color w:val="000000"/>
          <w:sz w:val="28"/>
          <w:szCs w:val="28"/>
        </w:rPr>
        <w:t>生：劉政豪</w:t>
      </w:r>
    </w:p>
    <w:p w14:paraId="16FA22B4" w14:textId="77777777" w:rsidR="008D0A20" w:rsidRPr="00135971" w:rsidRDefault="008D0A20">
      <w:pPr>
        <w:spacing w:before="240" w:after="240" w:line="360" w:lineRule="auto"/>
        <w:jc w:val="center"/>
        <w:pPrChange w:id="5" w:author="user" w:date="2021-09-24T08:29:00Z">
          <w:pPr>
            <w:spacing w:before="240" w:after="240"/>
            <w:jc w:val="center"/>
          </w:pPr>
        </w:pPrChange>
      </w:pPr>
      <w:r w:rsidRPr="00135971">
        <w:rPr>
          <w:rFonts w:ascii="標楷體" w:eastAsia="標楷體" w:hAnsi="標楷體" w:hint="eastAsia"/>
          <w:color w:val="000000"/>
          <w:sz w:val="28"/>
          <w:szCs w:val="28"/>
        </w:rPr>
        <w:t>     指導教授：蕭顯勝 博士</w:t>
      </w:r>
    </w:p>
    <w:p w14:paraId="151211F5" w14:textId="77777777" w:rsidR="008D0A20" w:rsidRPr="00135971" w:rsidRDefault="008D0A20">
      <w:pPr>
        <w:spacing w:before="240" w:after="240" w:line="360" w:lineRule="auto"/>
        <w:jc w:val="center"/>
        <w:pPrChange w:id="6" w:author="user" w:date="2021-09-24T08:29:00Z">
          <w:pPr>
            <w:spacing w:before="240" w:after="240"/>
            <w:jc w:val="center"/>
          </w:pPr>
        </w:pPrChange>
      </w:pPr>
      <w:r w:rsidRPr="00135971">
        <w:rPr>
          <w:rFonts w:ascii="標楷體" w:eastAsia="標楷體" w:hAnsi="標楷體" w:hint="eastAsia"/>
          <w:color w:val="000000"/>
          <w:sz w:val="36"/>
          <w:szCs w:val="36"/>
        </w:rPr>
        <w:t>中文摘要</w:t>
      </w:r>
    </w:p>
    <w:p w14:paraId="7147B12D" w14:textId="740485FF" w:rsidR="008D0A20" w:rsidRPr="005D0441" w:rsidDel="00E523B0" w:rsidRDefault="008D0A20">
      <w:pPr>
        <w:spacing w:line="360" w:lineRule="auto"/>
        <w:rPr>
          <w:del w:id="7" w:author="user" w:date="2021-09-24T09:57:00Z"/>
          <w:strike/>
          <w:rPrChange w:id="8" w:author="user" w:date="2021-09-24T13:29:00Z">
            <w:rPr>
              <w:del w:id="9" w:author="user" w:date="2021-09-24T09:57:00Z"/>
            </w:rPr>
          </w:rPrChange>
        </w:rPr>
        <w:pPrChange w:id="10" w:author="user" w:date="2021-09-24T08:29:00Z">
          <w:pPr/>
        </w:pPrChange>
      </w:pPr>
    </w:p>
    <w:p w14:paraId="66650EFF" w14:textId="77777777" w:rsidR="008D0A20" w:rsidRPr="005D0441" w:rsidRDefault="008D0A20">
      <w:pPr>
        <w:spacing w:before="240" w:after="240" w:line="360" w:lineRule="auto"/>
        <w:ind w:firstLine="560"/>
        <w:rPr>
          <w:strike/>
          <w:sz w:val="22"/>
          <w:rPrChange w:id="11" w:author="user" w:date="2021-09-24T13:29:00Z">
            <w:rPr/>
          </w:rPrChange>
        </w:rPr>
        <w:pPrChange w:id="12" w:author="user" w:date="2021-09-24T08:29:00Z">
          <w:pPr>
            <w:spacing w:before="240" w:after="240"/>
            <w:ind w:firstLine="560"/>
          </w:pPr>
        </w:pPrChange>
      </w:pPr>
      <w:r w:rsidRPr="005D0441">
        <w:rPr>
          <w:rFonts w:ascii="標楷體" w:eastAsia="標楷體" w:hAnsi="標楷體" w:hint="eastAsia"/>
          <w:strike/>
          <w:color w:val="000000"/>
          <w:sz w:val="28"/>
          <w:szCs w:val="30"/>
          <w:rPrChange w:id="13" w:author="user" w:date="2021-09-24T13:29:00Z">
            <w:rPr>
              <w:rFonts w:ascii="標楷體" w:eastAsia="標楷體" w:hAnsi="標楷體" w:hint="eastAsia"/>
              <w:color w:val="000000"/>
              <w:sz w:val="30"/>
              <w:szCs w:val="30"/>
            </w:rPr>
          </w:rPrChange>
        </w:rPr>
        <w:t>肢體動作訓練能有效提升執行功能，而</w:t>
      </w:r>
      <w:proofErr w:type="gramStart"/>
      <w:r w:rsidRPr="005D0441">
        <w:rPr>
          <w:rFonts w:ascii="標楷體" w:eastAsia="標楷體" w:hAnsi="標楷體" w:hint="eastAsia"/>
          <w:strike/>
          <w:color w:val="000000"/>
          <w:sz w:val="28"/>
          <w:szCs w:val="30"/>
          <w:rPrChange w:id="14" w:author="user" w:date="2021-09-24T13:29:00Z">
            <w:rPr>
              <w:rFonts w:ascii="標楷體" w:eastAsia="標楷體" w:hAnsi="標楷體" w:hint="eastAsia"/>
              <w:color w:val="000000"/>
              <w:sz w:val="30"/>
              <w:szCs w:val="30"/>
            </w:rPr>
          </w:rPrChange>
        </w:rPr>
        <w:t>互動式體感遊戲</w:t>
      </w:r>
      <w:proofErr w:type="gramEnd"/>
      <w:r w:rsidRPr="005D0441">
        <w:rPr>
          <w:rFonts w:ascii="標楷體" w:eastAsia="標楷體" w:hAnsi="標楷體" w:hint="eastAsia"/>
          <w:strike/>
          <w:color w:val="000000"/>
          <w:sz w:val="28"/>
          <w:szCs w:val="30"/>
          <w:rPrChange w:id="15" w:author="user" w:date="2021-09-24T13:29:00Z">
            <w:rPr>
              <w:rFonts w:ascii="標楷體" w:eastAsia="標楷體" w:hAnsi="標楷體" w:hint="eastAsia"/>
              <w:color w:val="000000"/>
              <w:sz w:val="30"/>
              <w:szCs w:val="30"/>
            </w:rPr>
          </w:rPrChange>
        </w:rPr>
        <w:t>對肢體動作能力能大幅改善。本研究擬探討</w:t>
      </w:r>
      <w:proofErr w:type="gramStart"/>
      <w:r w:rsidRPr="005D0441">
        <w:rPr>
          <w:rFonts w:ascii="標楷體" w:eastAsia="標楷體" w:hAnsi="標楷體" w:hint="eastAsia"/>
          <w:strike/>
          <w:color w:val="000000"/>
          <w:sz w:val="28"/>
          <w:szCs w:val="30"/>
          <w:rPrChange w:id="16" w:author="user" w:date="2021-09-24T13:29:00Z">
            <w:rPr>
              <w:rFonts w:ascii="標楷體" w:eastAsia="標楷體" w:hAnsi="標楷體" w:hint="eastAsia"/>
              <w:color w:val="000000"/>
              <w:sz w:val="30"/>
              <w:szCs w:val="30"/>
            </w:rPr>
          </w:rPrChange>
        </w:rPr>
        <w:t>互動式體感遊戲</w:t>
      </w:r>
      <w:proofErr w:type="gramEnd"/>
      <w:r w:rsidRPr="005D0441">
        <w:rPr>
          <w:rFonts w:ascii="標楷體" w:eastAsia="標楷體" w:hAnsi="標楷體" w:hint="eastAsia"/>
          <w:strike/>
          <w:color w:val="000000"/>
          <w:sz w:val="28"/>
          <w:szCs w:val="30"/>
          <w:rPrChange w:id="17" w:author="user" w:date="2021-09-24T13:29:00Z">
            <w:rPr>
              <w:rFonts w:ascii="標楷體" w:eastAsia="標楷體" w:hAnsi="標楷體" w:hint="eastAsia"/>
              <w:color w:val="000000"/>
              <w:sz w:val="30"/>
              <w:szCs w:val="30"/>
            </w:rPr>
          </w:rPrChange>
        </w:rPr>
        <w:t>對執行功能的影響。在近年有研究指出利用</w:t>
      </w:r>
      <w:proofErr w:type="gramStart"/>
      <w:r w:rsidRPr="005D0441">
        <w:rPr>
          <w:rFonts w:ascii="標楷體" w:eastAsia="標楷體" w:hAnsi="標楷體" w:hint="eastAsia"/>
          <w:strike/>
          <w:color w:val="000000"/>
          <w:sz w:val="28"/>
          <w:szCs w:val="30"/>
          <w:rPrChange w:id="18" w:author="user" w:date="2021-09-24T13:29:00Z">
            <w:rPr>
              <w:rFonts w:ascii="標楷體" w:eastAsia="標楷體" w:hAnsi="標楷體" w:hint="eastAsia"/>
              <w:color w:val="000000"/>
              <w:sz w:val="30"/>
              <w:szCs w:val="30"/>
            </w:rPr>
          </w:rPrChange>
        </w:rPr>
        <w:t>互動式體感遊戲</w:t>
      </w:r>
      <w:proofErr w:type="gramEnd"/>
      <w:r w:rsidRPr="005D0441">
        <w:rPr>
          <w:rFonts w:ascii="標楷體" w:eastAsia="標楷體" w:hAnsi="標楷體" w:hint="eastAsia"/>
          <w:strike/>
          <w:color w:val="000000"/>
          <w:sz w:val="28"/>
          <w:szCs w:val="30"/>
          <w:rPrChange w:id="19" w:author="user" w:date="2021-09-24T13:29:00Z">
            <w:rPr>
              <w:rFonts w:ascii="標楷體" w:eastAsia="標楷體" w:hAnsi="標楷體" w:hint="eastAsia"/>
              <w:color w:val="000000"/>
              <w:sz w:val="30"/>
              <w:szCs w:val="30"/>
            </w:rPr>
          </w:rPrChange>
        </w:rPr>
        <w:t>能促進認知發展。美感相關內容為我國幼兒園教育中認知領域的重要內容之</w:t>
      </w:r>
      <w:proofErr w:type="gramStart"/>
      <w:r w:rsidRPr="005D0441">
        <w:rPr>
          <w:rFonts w:ascii="標楷體" w:eastAsia="標楷體" w:hAnsi="標楷體" w:hint="eastAsia"/>
          <w:strike/>
          <w:color w:val="000000"/>
          <w:sz w:val="28"/>
          <w:szCs w:val="30"/>
          <w:rPrChange w:id="20" w:author="user" w:date="2021-09-24T13:29:00Z">
            <w:rPr>
              <w:rFonts w:ascii="標楷體" w:eastAsia="標楷體" w:hAnsi="標楷體" w:hint="eastAsia"/>
              <w:color w:val="000000"/>
              <w:sz w:val="30"/>
              <w:szCs w:val="30"/>
            </w:rPr>
          </w:rPrChange>
        </w:rPr>
        <w:t>一</w:t>
      </w:r>
      <w:proofErr w:type="gramEnd"/>
      <w:r w:rsidRPr="005D0441">
        <w:rPr>
          <w:rFonts w:ascii="標楷體" w:eastAsia="標楷體" w:hAnsi="標楷體" w:hint="eastAsia"/>
          <w:strike/>
          <w:color w:val="000000"/>
          <w:sz w:val="28"/>
          <w:szCs w:val="30"/>
          <w:rPrChange w:id="21" w:author="user" w:date="2021-09-24T13:29:00Z">
            <w:rPr>
              <w:rFonts w:ascii="標楷體" w:eastAsia="標楷體" w:hAnsi="標楷體" w:hint="eastAsia"/>
              <w:color w:val="000000"/>
              <w:sz w:val="30"/>
              <w:szCs w:val="30"/>
            </w:rPr>
          </w:rPrChange>
        </w:rPr>
        <w:t>。因此，本研究將在</w:t>
      </w:r>
      <w:proofErr w:type="gramStart"/>
      <w:r w:rsidRPr="005D0441">
        <w:rPr>
          <w:rFonts w:ascii="標楷體" w:eastAsia="標楷體" w:hAnsi="標楷體" w:hint="eastAsia"/>
          <w:strike/>
          <w:color w:val="000000"/>
          <w:sz w:val="28"/>
          <w:szCs w:val="30"/>
          <w:rPrChange w:id="22" w:author="user" w:date="2021-09-24T13:29:00Z">
            <w:rPr>
              <w:rFonts w:ascii="標楷體" w:eastAsia="標楷體" w:hAnsi="標楷體" w:hint="eastAsia"/>
              <w:color w:val="000000"/>
              <w:sz w:val="30"/>
              <w:szCs w:val="30"/>
            </w:rPr>
          </w:rPrChange>
        </w:rPr>
        <w:t>互動式體感遊戲</w:t>
      </w:r>
      <w:proofErr w:type="gramEnd"/>
      <w:r w:rsidRPr="005D0441">
        <w:rPr>
          <w:rFonts w:ascii="標楷體" w:eastAsia="標楷體" w:hAnsi="標楷體" w:hint="eastAsia"/>
          <w:strike/>
          <w:color w:val="000000"/>
          <w:sz w:val="28"/>
          <w:szCs w:val="30"/>
          <w:rPrChange w:id="23" w:author="user" w:date="2021-09-24T13:29:00Z">
            <w:rPr>
              <w:rFonts w:ascii="標楷體" w:eastAsia="標楷體" w:hAnsi="標楷體" w:hint="eastAsia"/>
              <w:color w:val="000000"/>
              <w:sz w:val="30"/>
              <w:szCs w:val="30"/>
            </w:rPr>
          </w:rPrChange>
        </w:rPr>
        <w:t>包括幼兒美感內容。本研究透過遊戲式學習策略</w:t>
      </w:r>
      <w:r w:rsidRPr="005D0441">
        <w:rPr>
          <w:rFonts w:ascii="標楷體" w:eastAsia="標楷體" w:hAnsi="標楷體"/>
          <w:strike/>
          <w:color w:val="000000"/>
          <w:sz w:val="28"/>
          <w:szCs w:val="30"/>
          <w:rPrChange w:id="24" w:author="user" w:date="2021-09-24T13:29:00Z">
            <w:rPr>
              <w:rFonts w:ascii="標楷體" w:eastAsia="標楷體" w:hAnsi="標楷體"/>
              <w:color w:val="000000"/>
              <w:sz w:val="30"/>
              <w:szCs w:val="30"/>
            </w:rPr>
          </w:rPrChange>
        </w:rPr>
        <w:t>IPO（Input Process Output）建置</w:t>
      </w:r>
      <w:proofErr w:type="gramStart"/>
      <w:r w:rsidRPr="005D0441">
        <w:rPr>
          <w:rFonts w:ascii="標楷體" w:eastAsia="標楷體" w:hAnsi="標楷體" w:hint="eastAsia"/>
          <w:strike/>
          <w:color w:val="000000"/>
          <w:sz w:val="28"/>
          <w:szCs w:val="30"/>
          <w:rPrChange w:id="25" w:author="user" w:date="2021-09-24T13:29:00Z">
            <w:rPr>
              <w:rFonts w:ascii="標楷體" w:eastAsia="標楷體" w:hAnsi="標楷體" w:hint="eastAsia"/>
              <w:color w:val="000000"/>
              <w:sz w:val="30"/>
              <w:szCs w:val="30"/>
            </w:rPr>
          </w:rPrChange>
        </w:rPr>
        <w:t>互動式體感遊戲</w:t>
      </w:r>
      <w:proofErr w:type="gramEnd"/>
      <w:r w:rsidRPr="005D0441">
        <w:rPr>
          <w:rFonts w:ascii="標楷體" w:eastAsia="標楷體" w:hAnsi="標楷體" w:hint="eastAsia"/>
          <w:strike/>
          <w:color w:val="000000"/>
          <w:sz w:val="28"/>
          <w:szCs w:val="30"/>
          <w:rPrChange w:id="26" w:author="user" w:date="2021-09-24T13:29:00Z">
            <w:rPr>
              <w:rFonts w:ascii="標楷體" w:eastAsia="標楷體" w:hAnsi="標楷體" w:hint="eastAsia"/>
              <w:color w:val="000000"/>
              <w:sz w:val="30"/>
              <w:szCs w:val="30"/>
            </w:rPr>
          </w:rPrChange>
        </w:rPr>
        <w:t>結合幼兒美感學習內容，探討幼兒美感學習、動作技能及執行功能之影響。</w:t>
      </w:r>
    </w:p>
    <w:p w14:paraId="4DFD2C05" w14:textId="6C958032" w:rsidR="008D0A20" w:rsidRPr="00135971" w:rsidDel="00E523B0" w:rsidRDefault="008D0A20">
      <w:pPr>
        <w:spacing w:line="360" w:lineRule="auto"/>
        <w:rPr>
          <w:del w:id="27" w:author="user" w:date="2021-09-24T09:58:00Z"/>
        </w:rPr>
        <w:pPrChange w:id="28" w:author="user" w:date="2021-09-24T08:29:00Z">
          <w:pPr/>
        </w:pPrChange>
      </w:pPr>
    </w:p>
    <w:p w14:paraId="048E9E6D" w14:textId="77777777" w:rsidR="008D0A20" w:rsidRPr="00135971" w:rsidRDefault="008D0A20">
      <w:pPr>
        <w:spacing w:before="240" w:after="240" w:line="360" w:lineRule="auto"/>
        <w:jc w:val="center"/>
        <w:pPrChange w:id="29" w:author="user" w:date="2021-09-24T08:29:00Z">
          <w:pPr>
            <w:spacing w:before="240" w:after="240"/>
            <w:jc w:val="center"/>
          </w:pPr>
        </w:pPrChange>
      </w:pPr>
      <w:r w:rsidRPr="00135971">
        <w:rPr>
          <w:rFonts w:ascii="標楷體" w:eastAsia="標楷體" w:hAnsi="標楷體" w:hint="eastAsia"/>
          <w:color w:val="000000"/>
          <w:sz w:val="30"/>
          <w:szCs w:val="30"/>
        </w:rPr>
        <w:t> </w:t>
      </w:r>
    </w:p>
    <w:p w14:paraId="273CBEAD" w14:textId="2089AC60" w:rsidR="00466459" w:rsidRPr="00F669B6" w:rsidRDefault="008D0A20">
      <w:pPr>
        <w:spacing w:before="240" w:after="240" w:line="360" w:lineRule="auto"/>
        <w:pPrChange w:id="30" w:author="user" w:date="2021-09-24T08:29:00Z">
          <w:pPr>
            <w:spacing w:before="240" w:after="240"/>
          </w:pPr>
        </w:pPrChange>
      </w:pPr>
      <w:r w:rsidRPr="00F669B6">
        <w:rPr>
          <w:rFonts w:ascii="標楷體" w:eastAsia="標楷體" w:hAnsi="標楷體" w:hint="eastAsia"/>
          <w:bCs/>
          <w:color w:val="000000"/>
          <w:sz w:val="30"/>
          <w:szCs w:val="30"/>
          <w:rPrChange w:id="31" w:author="user" w:date="2021-09-24T10:34:00Z">
            <w:rPr>
              <w:rFonts w:ascii="標楷體" w:eastAsia="標楷體" w:hAnsi="標楷體" w:hint="eastAsia"/>
              <w:b/>
              <w:bCs/>
              <w:color w:val="000000"/>
              <w:sz w:val="30"/>
              <w:szCs w:val="30"/>
            </w:rPr>
          </w:rPrChange>
        </w:rPr>
        <w:t>關鍵詞：</w:t>
      </w:r>
      <w:del w:id="32" w:author="user" w:date="2021-09-24T10:18:00Z">
        <w:r w:rsidRPr="00F669B6" w:rsidDel="00546ECF">
          <w:rPr>
            <w:rFonts w:ascii="標楷體" w:eastAsia="標楷體" w:hAnsi="標楷體" w:hint="eastAsia"/>
            <w:bCs/>
            <w:color w:val="000000"/>
            <w:sz w:val="30"/>
            <w:szCs w:val="30"/>
            <w:rPrChange w:id="33" w:author="user" w:date="2021-09-24T10:34:00Z">
              <w:rPr>
                <w:rFonts w:ascii="標楷體" w:eastAsia="標楷體" w:hAnsi="標楷體" w:hint="eastAsia"/>
                <w:b/>
                <w:bCs/>
                <w:color w:val="000000"/>
                <w:sz w:val="30"/>
                <w:szCs w:val="30"/>
              </w:rPr>
            </w:rPrChange>
          </w:rPr>
          <w:delText>體感互動遊戲</w:delText>
        </w:r>
      </w:del>
      <w:proofErr w:type="gramStart"/>
      <w:ins w:id="34" w:author="user" w:date="2021-09-24T10:18:00Z">
        <w:r w:rsidR="00546ECF" w:rsidRPr="00F669B6">
          <w:rPr>
            <w:rFonts w:ascii="標楷體" w:eastAsia="標楷體" w:hAnsi="標楷體" w:hint="eastAsia"/>
            <w:bCs/>
            <w:color w:val="000000"/>
            <w:sz w:val="30"/>
            <w:szCs w:val="30"/>
            <w:rPrChange w:id="35" w:author="user" w:date="2021-09-24T10:34:00Z">
              <w:rPr>
                <w:rFonts w:ascii="標楷體" w:eastAsia="標楷體" w:hAnsi="標楷體" w:hint="eastAsia"/>
                <w:b/>
                <w:bCs/>
                <w:color w:val="000000"/>
                <w:sz w:val="30"/>
                <w:szCs w:val="30"/>
              </w:rPr>
            </w:rPrChange>
          </w:rPr>
          <w:t>互動式體感遊戲</w:t>
        </w:r>
      </w:ins>
      <w:proofErr w:type="gramEnd"/>
      <w:r w:rsidRPr="00F669B6">
        <w:rPr>
          <w:rFonts w:ascii="標楷體" w:eastAsia="標楷體" w:hAnsi="標楷體" w:hint="eastAsia"/>
          <w:bCs/>
          <w:color w:val="000000"/>
          <w:sz w:val="30"/>
          <w:szCs w:val="30"/>
          <w:rPrChange w:id="36" w:author="user" w:date="2021-09-24T10:34:00Z">
            <w:rPr>
              <w:rFonts w:ascii="標楷體" w:eastAsia="標楷體" w:hAnsi="標楷體" w:hint="eastAsia"/>
              <w:b/>
              <w:bCs/>
              <w:color w:val="000000"/>
              <w:sz w:val="30"/>
              <w:szCs w:val="30"/>
            </w:rPr>
          </w:rPrChange>
        </w:rPr>
        <w:t>、幼兒美感、動作技能、執行功能</w:t>
      </w:r>
    </w:p>
    <w:bookmarkEnd w:id="0"/>
    <w:p w14:paraId="18E39EC8" w14:textId="77777777" w:rsidR="00E523B0" w:rsidRDefault="00E523B0">
      <w:pPr>
        <w:rPr>
          <w:ins w:id="37" w:author="user" w:date="2021-09-24T09:58:00Z"/>
          <w:rFonts w:ascii="標楷體" w:eastAsia="標楷體" w:hAnsi="標楷體"/>
          <w:color w:val="000000" w:themeColor="text1"/>
          <w:sz w:val="36"/>
          <w:szCs w:val="36"/>
        </w:rPr>
      </w:pPr>
      <w:ins w:id="38" w:author="user" w:date="2021-09-24T09:58:00Z">
        <w:r>
          <w:rPr>
            <w:rFonts w:ascii="標楷體" w:eastAsia="標楷體" w:hAnsi="標楷體"/>
            <w:color w:val="000000" w:themeColor="text1"/>
            <w:sz w:val="36"/>
            <w:szCs w:val="36"/>
          </w:rPr>
          <w:br w:type="page"/>
        </w:r>
      </w:ins>
    </w:p>
    <w:p w14:paraId="05399DA4" w14:textId="3E63E20B" w:rsidR="00AC2DE1" w:rsidRPr="006C793F" w:rsidRDefault="00C60393">
      <w:pPr>
        <w:adjustRightInd w:val="0"/>
        <w:snapToGrid w:val="0"/>
        <w:spacing w:line="360" w:lineRule="auto"/>
        <w:jc w:val="center"/>
        <w:outlineLvl w:val="0"/>
        <w:rPr>
          <w:rFonts w:ascii="標楷體" w:eastAsia="標楷體" w:hAnsi="標楷體"/>
          <w:color w:val="000000" w:themeColor="text1"/>
          <w:sz w:val="36"/>
          <w:szCs w:val="36"/>
        </w:rPr>
      </w:pPr>
      <w:r w:rsidRPr="006C793F">
        <w:rPr>
          <w:rFonts w:ascii="標楷體" w:eastAsia="標楷體" w:hAnsi="標楷體" w:hint="eastAsia"/>
          <w:color w:val="000000" w:themeColor="text1"/>
          <w:sz w:val="36"/>
          <w:szCs w:val="36"/>
        </w:rPr>
        <w:lastRenderedPageBreak/>
        <w:t>第一章</w:t>
      </w:r>
      <w:r w:rsidRPr="006C793F">
        <w:rPr>
          <w:rFonts w:ascii="標楷體" w:eastAsia="標楷體" w:hAnsi="標楷體"/>
          <w:color w:val="000000" w:themeColor="text1"/>
          <w:sz w:val="36"/>
          <w:szCs w:val="36"/>
        </w:rPr>
        <w:t xml:space="preserve"> </w:t>
      </w:r>
      <w:r w:rsidRPr="006C793F">
        <w:rPr>
          <w:rFonts w:ascii="標楷體" w:eastAsia="標楷體" w:hAnsi="標楷體" w:hint="eastAsia"/>
          <w:color w:val="000000" w:themeColor="text1"/>
          <w:sz w:val="36"/>
          <w:szCs w:val="36"/>
        </w:rPr>
        <w:t>緒論</w:t>
      </w:r>
    </w:p>
    <w:p w14:paraId="0E615EF8" w14:textId="353D5A54" w:rsidR="00AC2DE1" w:rsidRDefault="00C60393" w:rsidP="00F669B6">
      <w:pPr>
        <w:adjustRightInd w:val="0"/>
        <w:snapToGrid w:val="0"/>
        <w:spacing w:line="360" w:lineRule="auto"/>
        <w:ind w:firstLineChars="200" w:firstLine="560"/>
        <w:jc w:val="both"/>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本章分成六節，主要描述「背景與動機、研究目的、</w:t>
      </w:r>
      <w:proofErr w:type="gramStart"/>
      <w:r>
        <w:rPr>
          <w:rFonts w:ascii="標楷體" w:eastAsia="標楷體" w:hAnsi="標楷體" w:hint="eastAsia"/>
          <w:color w:val="000000" w:themeColor="text1"/>
          <w:sz w:val="28"/>
          <w:szCs w:val="28"/>
        </w:rPr>
        <w:t>待答問題</w:t>
      </w:r>
      <w:proofErr w:type="gramEnd"/>
      <w:r>
        <w:rPr>
          <w:rFonts w:ascii="標楷體" w:eastAsia="標楷體" w:hAnsi="標楷體" w:hint="eastAsia"/>
          <w:color w:val="000000" w:themeColor="text1"/>
          <w:sz w:val="28"/>
          <w:szCs w:val="28"/>
        </w:rPr>
        <w:t>、</w:t>
      </w:r>
    </w:p>
    <w:p w14:paraId="5C55E95E" w14:textId="20976780" w:rsidR="00466459" w:rsidRDefault="00C60393">
      <w:pPr>
        <w:adjustRightInd w:val="0"/>
        <w:snapToGrid w:val="0"/>
        <w:spacing w:line="360" w:lineRule="auto"/>
        <w:jc w:val="both"/>
        <w:rPr>
          <w:ins w:id="39" w:author="user" w:date="2021-09-24T09:38:00Z"/>
          <w:rFonts w:ascii="標楷體" w:eastAsia="標楷體" w:hAnsi="標楷體"/>
          <w:color w:val="000000" w:themeColor="text1"/>
          <w:sz w:val="28"/>
          <w:szCs w:val="28"/>
        </w:rPr>
      </w:pPr>
      <w:r>
        <w:rPr>
          <w:rFonts w:ascii="標楷體" w:eastAsia="標楷體" w:hAnsi="標楷體" w:hint="eastAsia"/>
          <w:color w:val="000000" w:themeColor="text1"/>
          <w:sz w:val="28"/>
          <w:szCs w:val="28"/>
        </w:rPr>
        <w:t>研究範圍與限制、研究流程及名詞解釋」。</w:t>
      </w:r>
    </w:p>
    <w:p w14:paraId="6B6A4C00" w14:textId="77777777" w:rsidR="00BA208B" w:rsidRDefault="00BA208B">
      <w:pPr>
        <w:adjustRightInd w:val="0"/>
        <w:snapToGrid w:val="0"/>
        <w:spacing w:line="360" w:lineRule="auto"/>
        <w:jc w:val="both"/>
        <w:rPr>
          <w:rFonts w:ascii="標楷體" w:eastAsia="標楷體" w:hAnsi="標楷體"/>
          <w:color w:val="000000" w:themeColor="text1"/>
          <w:sz w:val="28"/>
          <w:szCs w:val="28"/>
        </w:rPr>
      </w:pPr>
    </w:p>
    <w:p w14:paraId="31850E1C" w14:textId="703C0196" w:rsidR="00AC2DE1" w:rsidRPr="00E72F4F" w:rsidRDefault="00C60393">
      <w:pPr>
        <w:adjustRightInd w:val="0"/>
        <w:snapToGrid w:val="0"/>
        <w:spacing w:line="360" w:lineRule="auto"/>
        <w:jc w:val="center"/>
        <w:outlineLvl w:val="1"/>
        <w:rPr>
          <w:rFonts w:ascii="標楷體" w:eastAsia="標楷體" w:hAnsi="標楷體"/>
          <w:color w:val="000000" w:themeColor="text1"/>
          <w:sz w:val="32"/>
          <w:szCs w:val="32"/>
        </w:rPr>
      </w:pPr>
      <w:r w:rsidRPr="00E72F4F">
        <w:rPr>
          <w:rFonts w:ascii="標楷體" w:eastAsia="標楷體" w:hAnsi="標楷體" w:hint="eastAsia"/>
          <w:color w:val="000000" w:themeColor="text1"/>
          <w:sz w:val="32"/>
          <w:szCs w:val="32"/>
        </w:rPr>
        <w:t>第一節</w:t>
      </w:r>
      <w:r w:rsidRPr="00E72F4F">
        <w:rPr>
          <w:rFonts w:ascii="標楷體" w:eastAsia="標楷體" w:hAnsi="標楷體"/>
          <w:color w:val="000000" w:themeColor="text1"/>
          <w:sz w:val="32"/>
          <w:szCs w:val="32"/>
        </w:rPr>
        <w:t xml:space="preserve"> </w:t>
      </w:r>
      <w:r w:rsidRPr="00E72F4F">
        <w:rPr>
          <w:rFonts w:ascii="標楷體" w:eastAsia="標楷體" w:hAnsi="標楷體" w:hint="eastAsia"/>
          <w:color w:val="000000" w:themeColor="text1"/>
          <w:sz w:val="32"/>
          <w:szCs w:val="32"/>
        </w:rPr>
        <w:t>研究背景與動機</w:t>
      </w:r>
    </w:p>
    <w:p w14:paraId="50E9A18C" w14:textId="18142FC5" w:rsidR="00221778" w:rsidRDefault="00221778" w:rsidP="00370A2B">
      <w:pPr>
        <w:adjustRightInd w:val="0"/>
        <w:snapToGrid w:val="0"/>
        <w:spacing w:line="360" w:lineRule="auto"/>
        <w:ind w:firstLineChars="200" w:firstLine="560"/>
        <w:jc w:val="both"/>
        <w:rPr>
          <w:ins w:id="40" w:author="user" w:date="2021-09-24T11:47:00Z"/>
          <w:rFonts w:ascii="Times New Roman" w:eastAsia="標楷體" w:hAnsi="Times New Roman" w:cs="標楷體"/>
          <w:color w:val="000000" w:themeColor="text1"/>
          <w:sz w:val="28"/>
          <w:szCs w:val="28"/>
          <w:shd w:val="clear" w:color="auto" w:fill="FFFFFF"/>
        </w:rPr>
      </w:pPr>
      <w:bookmarkStart w:id="41" w:name="_Toc523836412"/>
      <w:bookmarkStart w:id="42" w:name="_Toc523836497"/>
      <w:bookmarkStart w:id="43" w:name="_Toc523837194"/>
      <w:bookmarkStart w:id="44" w:name="_Toc523837434"/>
      <w:bookmarkStart w:id="45" w:name="_Toc523837868"/>
      <w:bookmarkStart w:id="46" w:name="_Toc523852834"/>
      <w:bookmarkStart w:id="47" w:name="_Toc523852917"/>
      <w:bookmarkStart w:id="48" w:name="_Toc523908423"/>
      <w:bookmarkStart w:id="49" w:name="_Toc523908548"/>
      <w:ins w:id="50" w:author="Yvonne Wang" w:date="2021-09-24T12:51:00Z">
        <w:r>
          <w:rPr>
            <w:rFonts w:ascii="Times New Roman" w:eastAsia="標楷體" w:hAnsi="Times New Roman" w:cs="標楷體" w:hint="eastAsia"/>
            <w:color w:val="000000" w:themeColor="text1"/>
            <w:sz w:val="28"/>
            <w:szCs w:val="28"/>
            <w:shd w:val="clear" w:color="auto" w:fill="FFFFFF"/>
          </w:rPr>
          <w:t>幼兒</w:t>
        </w:r>
      </w:ins>
      <w:r w:rsidRPr="00681979">
        <w:rPr>
          <w:rFonts w:ascii="Times New Roman" w:eastAsia="標楷體" w:hAnsi="Times New Roman" w:cs="標楷體" w:hint="eastAsia"/>
          <w:color w:val="000000" w:themeColor="text1"/>
          <w:sz w:val="28"/>
          <w:szCs w:val="28"/>
          <w:shd w:val="clear" w:color="auto" w:fill="FFFFFF"/>
        </w:rPr>
        <w:t>學齡前階段</w:t>
      </w:r>
      <w:r>
        <w:rPr>
          <w:rFonts w:ascii="Times New Roman" w:eastAsia="標楷體" w:hAnsi="Times New Roman" w:cs="標楷體" w:hint="eastAsia"/>
          <w:color w:val="000000" w:themeColor="text1"/>
          <w:sz w:val="28"/>
          <w:szCs w:val="28"/>
          <w:shd w:val="clear" w:color="auto" w:fill="FFFFFF"/>
        </w:rPr>
        <w:t>在</w:t>
      </w:r>
      <w:r w:rsidRPr="00681979">
        <w:rPr>
          <w:rFonts w:ascii="Times New Roman" w:eastAsia="標楷體" w:hAnsi="Times New Roman" w:cs="標楷體" w:hint="eastAsia"/>
          <w:color w:val="000000" w:themeColor="text1"/>
          <w:sz w:val="28"/>
          <w:szCs w:val="28"/>
          <w:shd w:val="clear" w:color="auto" w:fill="FFFFFF"/>
        </w:rPr>
        <w:t>人類大腦</w:t>
      </w:r>
      <w:del w:id="51" w:author="user" w:date="2021-09-24T11:46:00Z">
        <w:r w:rsidRPr="00D27A4F" w:rsidDel="00370A2B">
          <w:rPr>
            <w:rFonts w:ascii="Times New Roman" w:eastAsia="標楷體" w:hAnsi="Times New Roman" w:cs="標楷體" w:hint="eastAsia"/>
            <w:strike/>
            <w:color w:val="FF0000"/>
            <w:sz w:val="28"/>
            <w:szCs w:val="28"/>
            <w:shd w:val="clear" w:color="auto" w:fill="FFFFFF"/>
          </w:rPr>
          <w:delText>的</w:delText>
        </w:r>
      </w:del>
      <w:r w:rsidRPr="00681979">
        <w:rPr>
          <w:rFonts w:ascii="Times New Roman" w:eastAsia="標楷體" w:hAnsi="Times New Roman" w:cs="標楷體" w:hint="eastAsia"/>
          <w:color w:val="000000" w:themeColor="text1"/>
          <w:sz w:val="28"/>
          <w:szCs w:val="28"/>
          <w:shd w:val="clear" w:color="auto" w:fill="FFFFFF"/>
        </w:rPr>
        <w:t>發展</w:t>
      </w:r>
      <w:ins w:id="52" w:author="Yvonne Wang" w:date="2021-09-24T12:51:00Z">
        <w:r>
          <w:rPr>
            <w:rFonts w:ascii="Times New Roman" w:eastAsia="標楷體" w:hAnsi="Times New Roman" w:cs="標楷體" w:hint="eastAsia"/>
            <w:color w:val="000000" w:themeColor="text1"/>
            <w:sz w:val="28"/>
            <w:szCs w:val="28"/>
            <w:shd w:val="clear" w:color="auto" w:fill="FFFFFF"/>
          </w:rPr>
          <w:t>過程中扮演了</w:t>
        </w:r>
      </w:ins>
      <w:del w:id="53" w:author="user" w:date="2021-09-24T11:46:00Z">
        <w:r w:rsidRPr="00D27A4F" w:rsidDel="00370A2B">
          <w:rPr>
            <w:rFonts w:ascii="Times New Roman" w:eastAsia="標楷體" w:hAnsi="Times New Roman" w:cs="標楷體" w:hint="eastAsia"/>
            <w:strike/>
            <w:color w:val="FF0000"/>
            <w:sz w:val="28"/>
            <w:szCs w:val="28"/>
            <w:shd w:val="clear" w:color="auto" w:fill="FFFFFF"/>
          </w:rPr>
          <w:delText>中</w:delText>
        </w:r>
      </w:del>
      <w:del w:id="54" w:author="Yvonne Wang" w:date="2021-09-24T12:52:00Z">
        <w:r w:rsidDel="00221778">
          <w:rPr>
            <w:rFonts w:ascii="Times New Roman" w:eastAsia="標楷體" w:hAnsi="Times New Roman" w:cs="標楷體" w:hint="eastAsia"/>
            <w:color w:val="000000" w:themeColor="text1"/>
            <w:sz w:val="28"/>
            <w:szCs w:val="28"/>
            <w:shd w:val="clear" w:color="auto" w:fill="FFFFFF"/>
          </w:rPr>
          <w:delText>是</w:delText>
        </w:r>
      </w:del>
      <w:r>
        <w:rPr>
          <w:rFonts w:ascii="Times New Roman" w:eastAsia="標楷體" w:hAnsi="Times New Roman" w:cs="標楷體" w:hint="eastAsia"/>
          <w:color w:val="000000" w:themeColor="text1"/>
          <w:sz w:val="28"/>
          <w:szCs w:val="28"/>
          <w:shd w:val="clear" w:color="auto" w:fill="FFFFFF"/>
        </w:rPr>
        <w:t>非常重要的一環</w:t>
      </w:r>
      <w:r w:rsidRPr="00681979">
        <w:rPr>
          <w:rFonts w:ascii="Times New Roman" w:eastAsia="標楷體" w:hAnsi="Times New Roman" w:cs="標楷體" w:hint="eastAsia"/>
          <w:color w:val="000000" w:themeColor="text1"/>
          <w:sz w:val="28"/>
          <w:szCs w:val="28"/>
          <w:shd w:val="clear" w:color="auto" w:fill="FFFFFF"/>
        </w:rPr>
        <w:t>，</w:t>
      </w:r>
      <w:del w:id="55" w:author="Yvonne Wang" w:date="2021-09-24T12:53:00Z">
        <w:r w:rsidRPr="00681979" w:rsidDel="00221778">
          <w:rPr>
            <w:rFonts w:ascii="Times New Roman" w:eastAsia="標楷體" w:hAnsi="Times New Roman" w:cs="標楷體" w:hint="eastAsia"/>
            <w:color w:val="000000" w:themeColor="text1"/>
            <w:sz w:val="28"/>
            <w:szCs w:val="28"/>
            <w:shd w:val="clear" w:color="auto" w:fill="FFFFFF"/>
          </w:rPr>
          <w:delText>與其相關的早期素養技能</w:delText>
        </w:r>
      </w:del>
      <w:r>
        <w:rPr>
          <w:rFonts w:ascii="Times New Roman" w:eastAsia="標楷體" w:hAnsi="Times New Roman" w:cs="標楷體" w:hint="eastAsia"/>
          <w:color w:val="000000" w:themeColor="text1"/>
          <w:sz w:val="28"/>
          <w:szCs w:val="28"/>
          <w:shd w:val="clear" w:color="auto" w:fill="FFFFFF"/>
        </w:rPr>
        <w:t>對於</w:t>
      </w:r>
      <w:r w:rsidRPr="00681979">
        <w:rPr>
          <w:rFonts w:ascii="Times New Roman" w:eastAsia="標楷體" w:hAnsi="Times New Roman" w:cs="標楷體" w:hint="eastAsia"/>
          <w:color w:val="000000" w:themeColor="text1"/>
          <w:sz w:val="28"/>
          <w:szCs w:val="28"/>
          <w:shd w:val="clear" w:color="auto" w:fill="FFFFFF"/>
        </w:rPr>
        <w:t>兒童</w:t>
      </w:r>
      <w:r>
        <w:rPr>
          <w:rFonts w:ascii="Times New Roman" w:eastAsia="標楷體" w:hAnsi="Times New Roman" w:cs="標楷體" w:hint="eastAsia"/>
          <w:color w:val="000000" w:themeColor="text1"/>
          <w:sz w:val="28"/>
          <w:szCs w:val="28"/>
          <w:shd w:val="clear" w:color="auto" w:fill="FFFFFF"/>
        </w:rPr>
        <w:t>未來</w:t>
      </w:r>
      <w:r w:rsidRPr="00681979">
        <w:rPr>
          <w:rFonts w:ascii="Times New Roman" w:eastAsia="標楷體" w:hAnsi="Times New Roman" w:cs="標楷體" w:hint="eastAsia"/>
          <w:color w:val="000000" w:themeColor="text1"/>
          <w:sz w:val="28"/>
          <w:szCs w:val="28"/>
          <w:shd w:val="clear" w:color="auto" w:fill="FFFFFF"/>
        </w:rPr>
        <w:t>聽、說、讀、寫能力</w:t>
      </w:r>
      <w:ins w:id="56" w:author="Yvonne Wang" w:date="2021-09-24T12:53:00Z">
        <w:r>
          <w:rPr>
            <w:rFonts w:ascii="Times New Roman" w:eastAsia="標楷體" w:hAnsi="Times New Roman" w:cs="標楷體" w:hint="eastAsia"/>
            <w:color w:val="000000" w:themeColor="text1"/>
            <w:sz w:val="28"/>
            <w:szCs w:val="28"/>
            <w:shd w:val="clear" w:color="auto" w:fill="FFFFFF"/>
          </w:rPr>
          <w:t>等早期素養技能之</w:t>
        </w:r>
      </w:ins>
      <w:del w:id="57" w:author="Yvonne Wang" w:date="2021-09-24T12:53:00Z">
        <w:r w:rsidDel="00221778">
          <w:rPr>
            <w:rFonts w:ascii="Times New Roman" w:eastAsia="標楷體" w:hAnsi="Times New Roman" w:cs="標楷體" w:hint="eastAsia"/>
            <w:color w:val="000000" w:themeColor="text1"/>
            <w:sz w:val="28"/>
            <w:szCs w:val="28"/>
            <w:shd w:val="clear" w:color="auto" w:fill="FFFFFF"/>
          </w:rPr>
          <w:delText>方面的</w:delText>
        </w:r>
      </w:del>
      <w:r w:rsidRPr="00681979">
        <w:rPr>
          <w:rFonts w:ascii="Times New Roman" w:eastAsia="標楷體" w:hAnsi="Times New Roman" w:cs="標楷體" w:hint="eastAsia"/>
          <w:color w:val="000000" w:themeColor="text1"/>
          <w:sz w:val="28"/>
          <w:szCs w:val="28"/>
          <w:shd w:val="clear" w:color="auto" w:fill="FFFFFF"/>
        </w:rPr>
        <w:t>學習成就</w:t>
      </w:r>
      <w:r>
        <w:rPr>
          <w:rFonts w:ascii="Times New Roman" w:eastAsia="標楷體" w:hAnsi="Times New Roman" w:cs="標楷體" w:hint="eastAsia"/>
          <w:color w:val="000000" w:themeColor="text1"/>
          <w:sz w:val="28"/>
          <w:szCs w:val="28"/>
          <w:shd w:val="clear" w:color="auto" w:fill="FFFFFF"/>
        </w:rPr>
        <w:t>有著重大的</w:t>
      </w:r>
      <w:ins w:id="58" w:author="Yvonne Wang" w:date="2021-09-24T12:53:00Z">
        <w:r>
          <w:rPr>
            <w:rFonts w:ascii="Times New Roman" w:eastAsia="標楷體" w:hAnsi="Times New Roman" w:cs="標楷體" w:hint="eastAsia"/>
            <w:color w:val="000000" w:themeColor="text1"/>
            <w:sz w:val="28"/>
            <w:szCs w:val="28"/>
            <w:shd w:val="clear" w:color="auto" w:fill="FFFFFF"/>
          </w:rPr>
          <w:t>影響</w:t>
        </w:r>
      </w:ins>
      <w:del w:id="59" w:author="Yvonne Wang" w:date="2021-09-24T12:53:00Z">
        <w:r w:rsidDel="00221778">
          <w:rPr>
            <w:rFonts w:ascii="Times New Roman" w:eastAsia="標楷體" w:hAnsi="Times New Roman" w:cs="標楷體" w:hint="eastAsia"/>
            <w:color w:val="000000" w:themeColor="text1"/>
            <w:sz w:val="28"/>
            <w:szCs w:val="28"/>
            <w:shd w:val="clear" w:color="auto" w:fill="FFFFFF"/>
          </w:rPr>
          <w:delText>幫助</w:delText>
        </w:r>
      </w:del>
      <w:r w:rsidRPr="00681979">
        <w:rPr>
          <w:rFonts w:ascii="Times New Roman" w:eastAsia="標楷體" w:hAnsi="Times New Roman" w:cs="標楷體" w:hint="eastAsia"/>
          <w:color w:val="000000" w:themeColor="text1"/>
          <w:sz w:val="28"/>
          <w:szCs w:val="28"/>
          <w:shd w:val="clear" w:color="auto" w:fill="FFFFFF"/>
        </w:rPr>
        <w:t>（</w:t>
      </w:r>
      <w:r w:rsidRPr="00681979">
        <w:rPr>
          <w:rFonts w:ascii="Times New Roman" w:eastAsia="標楷體" w:hAnsi="Times New Roman" w:cs="標楷體"/>
          <w:color w:val="000000" w:themeColor="text1"/>
          <w:sz w:val="28"/>
          <w:szCs w:val="28"/>
          <w:shd w:val="clear" w:color="auto" w:fill="FFFFFF"/>
        </w:rPr>
        <w:t>Herb, 2011</w:t>
      </w:r>
      <w:r w:rsidRPr="00681979">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，因此我國在</w:t>
      </w:r>
      <w:r w:rsidRPr="00466459">
        <w:rPr>
          <w:rFonts w:ascii="Times New Roman" w:eastAsia="標楷體" w:hAnsi="Times New Roman" w:cs="標楷體"/>
          <w:color w:val="000000" w:themeColor="text1"/>
          <w:sz w:val="28"/>
          <w:szCs w:val="28"/>
          <w:shd w:val="clear" w:color="auto" w:fill="FFFFFF"/>
        </w:rPr>
        <w:t>2017</w:t>
      </w:r>
      <w:r w:rsidRPr="00466459">
        <w:rPr>
          <w:rFonts w:ascii="Times New Roman" w:eastAsia="標楷體" w:hAnsi="Times New Roman" w:cs="標楷體" w:hint="eastAsia"/>
          <w:color w:val="000000" w:themeColor="text1"/>
          <w:sz w:val="28"/>
          <w:szCs w:val="28"/>
          <w:shd w:val="clear" w:color="auto" w:fill="FFFFFF"/>
        </w:rPr>
        <w:t>年發布</w:t>
      </w:r>
      <w:r>
        <w:rPr>
          <w:rFonts w:ascii="Times New Roman" w:eastAsia="標楷體" w:hAnsi="Times New Roman" w:cs="標楷體" w:hint="eastAsia"/>
          <w:color w:val="000000" w:themeColor="text1"/>
          <w:sz w:val="28"/>
          <w:szCs w:val="28"/>
          <w:shd w:val="clear" w:color="auto" w:fill="FFFFFF"/>
        </w:rPr>
        <w:t>了</w:t>
      </w:r>
      <w:r w:rsidRPr="00466459">
        <w:rPr>
          <w:rFonts w:ascii="Times New Roman" w:eastAsia="標楷體" w:hAnsi="Times New Roman" w:cs="標楷體" w:hint="eastAsia"/>
          <w:color w:val="000000" w:themeColor="text1"/>
          <w:sz w:val="28"/>
          <w:szCs w:val="28"/>
          <w:shd w:val="clear" w:color="auto" w:fill="FFFFFF"/>
        </w:rPr>
        <w:t>「幼兒園教保活動課程大綱」</w:t>
      </w:r>
      <w:r>
        <w:rPr>
          <w:rFonts w:ascii="Times New Roman" w:eastAsia="標楷體" w:hAnsi="Times New Roman" w:cs="標楷體" w:hint="eastAsia"/>
          <w:color w:val="000000" w:themeColor="text1"/>
          <w:sz w:val="28"/>
          <w:szCs w:val="28"/>
          <w:shd w:val="clear" w:color="auto" w:fill="FFFFFF"/>
        </w:rPr>
        <w:t>將學齡前兒童的核心素養設定為六個大項，分別為</w:t>
      </w:r>
      <w:r>
        <w:rPr>
          <w:rFonts w:ascii="Times New Roman" w:eastAsia="標楷體" w:hAnsi="Times New Roman" w:cs="標楷體"/>
          <w:color w:val="000000" w:themeColor="text1"/>
          <w:sz w:val="28"/>
          <w:szCs w:val="28"/>
          <w:shd w:val="clear" w:color="auto" w:fill="FFFFFF"/>
        </w:rPr>
        <w:t xml:space="preserve"> </w:t>
      </w:r>
      <w:r w:rsidRPr="00466459">
        <w:rPr>
          <w:rFonts w:ascii="Times New Roman" w:eastAsia="標楷體" w:hAnsi="Times New Roman" w:cs="標楷體" w:hint="eastAsia"/>
          <w:color w:val="000000" w:themeColor="text1"/>
          <w:sz w:val="28"/>
          <w:szCs w:val="28"/>
          <w:shd w:val="clear" w:color="auto" w:fill="FFFFFF"/>
        </w:rPr>
        <w:t>「身體動作與健康」、「認知」、「語文」、「社會」、「情緒」與「美感」</w:t>
      </w:r>
      <w:r>
        <w:rPr>
          <w:rFonts w:ascii="Times New Roman" w:eastAsia="標楷體" w:hAnsi="Times New Roman" w:cs="標楷體" w:hint="eastAsia"/>
          <w:color w:val="000000" w:themeColor="text1"/>
          <w:sz w:val="28"/>
          <w:szCs w:val="28"/>
          <w:shd w:val="clear" w:color="auto" w:fill="FFFFFF"/>
        </w:rPr>
        <w:t>。</w:t>
      </w:r>
      <w:ins w:id="60" w:author="user" w:date="2021-09-24T11:46:00Z">
        <w:r>
          <w:rPr>
            <w:rFonts w:ascii="Times New Roman" w:eastAsia="標楷體" w:hAnsi="Times New Roman" w:cs="標楷體" w:hint="eastAsia"/>
            <w:color w:val="000000" w:themeColor="text1"/>
            <w:sz w:val="28"/>
            <w:szCs w:val="28"/>
            <w:shd w:val="clear" w:color="auto" w:fill="FFFFFF"/>
          </w:rPr>
          <w:t>在</w:t>
        </w:r>
        <w:r w:rsidRPr="00466459">
          <w:rPr>
            <w:rFonts w:ascii="Times New Roman" w:eastAsia="標楷體" w:hAnsi="Times New Roman" w:cs="標楷體" w:hint="eastAsia"/>
            <w:color w:val="000000" w:themeColor="text1"/>
            <w:sz w:val="28"/>
            <w:szCs w:val="28"/>
            <w:shd w:val="clear" w:color="auto" w:fill="FFFFFF"/>
          </w:rPr>
          <w:t>幼兒時期</w:t>
        </w:r>
        <w:r>
          <w:rPr>
            <w:rFonts w:ascii="Times New Roman" w:eastAsia="標楷體" w:hAnsi="Times New Roman" w:cs="標楷體" w:hint="eastAsia"/>
            <w:color w:val="000000" w:themeColor="text1"/>
            <w:sz w:val="28"/>
            <w:szCs w:val="28"/>
            <w:shd w:val="clear" w:color="auto" w:fill="FFFFFF"/>
          </w:rPr>
          <w:t>，</w:t>
        </w:r>
        <w:r w:rsidRPr="00466459">
          <w:rPr>
            <w:rFonts w:ascii="Times New Roman" w:eastAsia="標楷體" w:hAnsi="Times New Roman" w:cs="標楷體" w:hint="eastAsia"/>
            <w:color w:val="000000" w:themeColor="text1"/>
            <w:sz w:val="28"/>
            <w:szCs w:val="28"/>
            <w:shd w:val="clear" w:color="auto" w:fill="FFFFFF"/>
          </w:rPr>
          <w:t>幼兒的感官知覺正處於特別敏銳的時刻，且充滿著想像力與活力（</w:t>
        </w:r>
        <w:r w:rsidRPr="00466459">
          <w:rPr>
            <w:rFonts w:ascii="Times New Roman" w:eastAsia="標楷體" w:hAnsi="Times New Roman" w:cs="標楷體"/>
            <w:color w:val="000000" w:themeColor="text1"/>
            <w:sz w:val="28"/>
            <w:szCs w:val="28"/>
            <w:shd w:val="clear" w:color="auto" w:fill="FFFFFF"/>
          </w:rPr>
          <w:t>Lim, 2004</w:t>
        </w:r>
        <w:r w:rsidRPr="00466459">
          <w:rPr>
            <w:rFonts w:ascii="Times New Roman" w:eastAsia="標楷體" w:hAnsi="Times New Roman" w:cs="標楷體" w:hint="eastAsia"/>
            <w:color w:val="000000" w:themeColor="text1"/>
            <w:sz w:val="28"/>
            <w:szCs w:val="28"/>
            <w:shd w:val="clear" w:color="auto" w:fill="FFFFFF"/>
          </w:rPr>
          <w:t>），幼兒美感能力是基於平日在生活環境中的陶養，但在面對不同年齡幼兒需使用不同的藝術表現（林玟君</w:t>
        </w:r>
        <w:r>
          <w:rPr>
            <w:rFonts w:ascii="標楷體" w:eastAsia="標楷體" w:hAnsi="標楷體" w:cs="標楷體" w:hint="eastAsia"/>
            <w:color w:val="000000" w:themeColor="text1"/>
            <w:sz w:val="28"/>
            <w:szCs w:val="28"/>
            <w:shd w:val="clear" w:color="auto" w:fill="FFFFFF"/>
          </w:rPr>
          <w:t>，</w:t>
        </w:r>
        <w:r w:rsidRPr="00466459">
          <w:rPr>
            <w:rFonts w:ascii="Times New Roman" w:eastAsia="標楷體" w:hAnsi="Times New Roman" w:cs="標楷體"/>
            <w:color w:val="000000" w:themeColor="text1"/>
            <w:sz w:val="28"/>
            <w:szCs w:val="28"/>
            <w:shd w:val="clear" w:color="auto" w:fill="FFFFFF"/>
          </w:rPr>
          <w:t xml:space="preserve"> 2015</w:t>
        </w:r>
        <w:r w:rsidRPr="00466459">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w:t>
        </w:r>
      </w:ins>
    </w:p>
    <w:p w14:paraId="2DE74663" w14:textId="3B9ED9EF" w:rsidR="00221778" w:rsidDel="00902DE8" w:rsidRDefault="00221778">
      <w:pPr>
        <w:adjustRightInd w:val="0"/>
        <w:snapToGrid w:val="0"/>
        <w:spacing w:line="360" w:lineRule="auto"/>
        <w:ind w:firstLineChars="200" w:firstLine="560"/>
        <w:jc w:val="both"/>
        <w:rPr>
          <w:del w:id="61" w:author="user" w:date="2021-09-24T09:52:00Z"/>
          <w:rFonts w:ascii="Times New Roman" w:eastAsia="標楷體" w:hAnsi="Times New Roman" w:cs="標楷體"/>
          <w:color w:val="000000" w:themeColor="text1"/>
          <w:sz w:val="28"/>
          <w:szCs w:val="28"/>
          <w:shd w:val="clear" w:color="auto" w:fill="FFFFFF"/>
        </w:rPr>
      </w:pPr>
      <w:ins w:id="62" w:author="Yvonne Wang" w:date="2021-09-24T12:54:00Z">
        <w:r>
          <w:rPr>
            <w:rFonts w:ascii="Times New Roman" w:eastAsia="標楷體" w:hAnsi="Times New Roman" w:cs="標楷體" w:hint="eastAsia"/>
            <w:color w:val="000000" w:themeColor="text1"/>
            <w:sz w:val="28"/>
            <w:szCs w:val="28"/>
            <w:shd w:val="clear" w:color="auto" w:fill="FFFFFF"/>
          </w:rPr>
          <w:t>在</w:t>
        </w:r>
      </w:ins>
      <w:ins w:id="63" w:author="Yvonne Wang" w:date="2021-09-24T12:55:00Z">
        <w:r>
          <w:rPr>
            <w:rFonts w:ascii="Times New Roman" w:eastAsia="標楷體" w:hAnsi="Times New Roman" w:cs="標楷體" w:hint="eastAsia"/>
            <w:color w:val="000000" w:themeColor="text1"/>
            <w:sz w:val="28"/>
            <w:szCs w:val="28"/>
            <w:shd w:val="clear" w:color="auto" w:fill="FFFFFF"/>
          </w:rPr>
          <w:t>美感素養中涵蓋了</w:t>
        </w:r>
      </w:ins>
      <w:ins w:id="64" w:author="user" w:date="2021-09-24T08:26:00Z">
        <w:del w:id="65" w:author="Yvonne Wang" w:date="2021-09-24T12:55:00Z">
          <w:r w:rsidRPr="00B174DF" w:rsidDel="00221778">
            <w:rPr>
              <w:rFonts w:ascii="Times New Roman" w:eastAsia="標楷體" w:hAnsi="Times New Roman" w:cs="標楷體" w:hint="eastAsia"/>
              <w:color w:val="000000" w:themeColor="text1"/>
              <w:sz w:val="28"/>
              <w:szCs w:val="28"/>
              <w:shd w:val="clear" w:color="auto" w:fill="FFFFFF"/>
            </w:rPr>
            <w:delText>美感領域</w:delText>
          </w:r>
        </w:del>
      </w:ins>
      <w:ins w:id="66" w:author="user" w:date="2021-09-24T08:29:00Z">
        <w:del w:id="67" w:author="Yvonne Wang" w:date="2021-09-24T12:55:00Z">
          <w:r w:rsidRPr="00B174DF" w:rsidDel="00221778">
            <w:rPr>
              <w:rFonts w:ascii="Times New Roman" w:eastAsia="標楷體" w:hAnsi="Times New Roman" w:cs="標楷體" w:hint="eastAsia"/>
              <w:color w:val="000000" w:themeColor="text1"/>
              <w:sz w:val="28"/>
              <w:szCs w:val="28"/>
              <w:shd w:val="clear" w:color="auto" w:fill="FFFFFF"/>
            </w:rPr>
            <w:delText>包括</w:delText>
          </w:r>
        </w:del>
        <w:r w:rsidRPr="00B174DF">
          <w:rPr>
            <w:rFonts w:ascii="Times New Roman" w:eastAsia="標楷體" w:hAnsi="Times New Roman" w:cs="標楷體" w:hint="eastAsia"/>
            <w:color w:val="000000" w:themeColor="text1"/>
            <w:sz w:val="28"/>
            <w:szCs w:val="28"/>
            <w:shd w:val="clear" w:color="auto" w:fill="FFFFFF"/>
          </w:rPr>
          <w:t>「探索與覺察」、「表現與創作」、「回應與賞析」三項美感能力的培養</w:t>
        </w:r>
        <w:r>
          <w:rPr>
            <w:rFonts w:ascii="Times New Roman" w:eastAsia="標楷體" w:hAnsi="Times New Roman" w:cs="標楷體" w:hint="eastAsia"/>
            <w:color w:val="000000" w:themeColor="text1"/>
            <w:sz w:val="28"/>
            <w:szCs w:val="28"/>
            <w:shd w:val="clear" w:color="auto" w:fill="FFFFFF"/>
          </w:rPr>
          <w:t>，</w:t>
        </w:r>
      </w:ins>
      <w:ins w:id="68" w:author="Yvonne Wang" w:date="2021-09-24T12:57:00Z">
        <w:r>
          <w:rPr>
            <w:rFonts w:ascii="Times New Roman" w:eastAsia="標楷體" w:hAnsi="Times New Roman" w:cs="標楷體" w:hint="eastAsia"/>
            <w:color w:val="000000" w:themeColor="text1"/>
            <w:sz w:val="28"/>
            <w:szCs w:val="28"/>
            <w:shd w:val="clear" w:color="auto" w:fill="FFFFFF"/>
          </w:rPr>
          <w:t>其</w:t>
        </w:r>
      </w:ins>
      <w:ins w:id="69" w:author="user" w:date="2021-09-24T09:50:00Z">
        <w:r w:rsidRPr="00902DE8">
          <w:rPr>
            <w:rFonts w:ascii="Times New Roman" w:eastAsia="標楷體" w:hAnsi="Times New Roman" w:cs="標楷體" w:hint="eastAsia"/>
            <w:color w:val="000000" w:themeColor="text1"/>
            <w:sz w:val="28"/>
            <w:szCs w:val="28"/>
            <w:shd w:val="clear" w:color="auto" w:fill="FFFFFF"/>
          </w:rPr>
          <w:t>對象包含生活周遭事物，以及常用的視覺藝術、音樂、戲劇扮演等藝術媒介。</w:t>
        </w:r>
      </w:ins>
      <w:ins w:id="70" w:author="user" w:date="2021-09-24T09:52:00Z">
        <w:r w:rsidRPr="00CD5293">
          <w:rPr>
            <w:rFonts w:ascii="Times New Roman" w:eastAsia="標楷體" w:hAnsi="Times New Roman" w:cs="標楷體" w:hint="eastAsia"/>
            <w:color w:val="000000" w:themeColor="text1"/>
            <w:sz w:val="28"/>
            <w:szCs w:val="28"/>
            <w:shd w:val="clear" w:color="auto" w:fill="FFFFFF"/>
          </w:rPr>
          <w:t>本研究的幼兒美感課程為針對</w:t>
        </w:r>
      </w:ins>
      <w:ins w:id="71" w:author="Yvonne Wang" w:date="2021-09-24T13:00:00Z">
        <w:r w:rsidRPr="00CD5293">
          <w:rPr>
            <w:rFonts w:ascii="Times New Roman" w:eastAsia="標楷體" w:hAnsi="Times New Roman" w:cs="標楷體" w:hint="eastAsia"/>
            <w:color w:val="000000" w:themeColor="text1"/>
            <w:sz w:val="28"/>
            <w:szCs w:val="28"/>
            <w:shd w:val="clear" w:color="auto" w:fill="FFFFFF"/>
          </w:rPr>
          <w:t>培養幼兒美感素養</w:t>
        </w:r>
      </w:ins>
      <w:ins w:id="72" w:author="user" w:date="2021-09-24T09:52:00Z">
        <w:del w:id="73" w:author="Yvonne Wang" w:date="2021-09-24T13:00:00Z">
          <w:r w:rsidRPr="00CD5293" w:rsidDel="00221778">
            <w:rPr>
              <w:rFonts w:ascii="Times New Roman" w:eastAsia="標楷體" w:hAnsi="Times New Roman" w:cs="標楷體" w:hint="eastAsia"/>
              <w:color w:val="000000" w:themeColor="text1"/>
              <w:sz w:val="28"/>
              <w:szCs w:val="28"/>
              <w:shd w:val="clear" w:color="auto" w:fill="FFFFFF"/>
            </w:rPr>
            <w:delText>美感領域而實施</w:delText>
          </w:r>
        </w:del>
        <w:r w:rsidRPr="00CD5293">
          <w:rPr>
            <w:rFonts w:ascii="Times New Roman" w:eastAsia="標楷體" w:hAnsi="Times New Roman" w:cs="標楷體" w:hint="eastAsia"/>
            <w:color w:val="000000" w:themeColor="text1"/>
            <w:sz w:val="28"/>
            <w:szCs w:val="28"/>
            <w:shd w:val="clear" w:color="auto" w:fill="FFFFFF"/>
          </w:rPr>
          <w:t>，提供幼兒透過視覺藝術活動而獲得美感能力的學習機會。</w:t>
        </w:r>
      </w:ins>
    </w:p>
    <w:p w14:paraId="1C84053B" w14:textId="77777777" w:rsidR="00221778" w:rsidDel="00370A2B" w:rsidRDefault="00221778">
      <w:pPr>
        <w:adjustRightInd w:val="0"/>
        <w:snapToGrid w:val="0"/>
        <w:spacing w:line="360" w:lineRule="auto"/>
        <w:ind w:firstLineChars="200" w:firstLine="560"/>
        <w:jc w:val="both"/>
        <w:rPr>
          <w:del w:id="74" w:author="user" w:date="2021-09-24T11:46:00Z"/>
          <w:rFonts w:ascii="Times New Roman" w:eastAsia="標楷體" w:hAnsi="Times New Roman" w:cs="標楷體"/>
          <w:color w:val="000000" w:themeColor="text1"/>
          <w:sz w:val="28"/>
          <w:szCs w:val="28"/>
          <w:shd w:val="clear" w:color="auto" w:fill="FFFFFF"/>
        </w:rPr>
      </w:pPr>
      <w:del w:id="75" w:author="user" w:date="2021-09-24T08:27:00Z">
        <w:r w:rsidDel="00B174DF">
          <w:rPr>
            <w:rFonts w:ascii="Times New Roman" w:eastAsia="標楷體" w:hAnsi="Times New Roman" w:cs="標楷體" w:hint="eastAsia"/>
            <w:color w:val="000000" w:themeColor="text1"/>
            <w:sz w:val="28"/>
            <w:szCs w:val="28"/>
            <w:shd w:val="clear" w:color="auto" w:fill="FFFFFF"/>
          </w:rPr>
          <w:delText>其中</w:delText>
        </w:r>
      </w:del>
      <w:del w:id="76" w:author="user" w:date="2021-09-24T11:46:00Z">
        <w:r w:rsidDel="00370A2B">
          <w:rPr>
            <w:rFonts w:ascii="Times New Roman" w:eastAsia="標楷體" w:hAnsi="Times New Roman" w:cs="標楷體" w:hint="eastAsia"/>
            <w:color w:val="000000" w:themeColor="text1"/>
            <w:sz w:val="28"/>
            <w:szCs w:val="28"/>
            <w:shd w:val="clear" w:color="auto" w:fill="FFFFFF"/>
          </w:rPr>
          <w:delText>在</w:delText>
        </w:r>
        <w:r w:rsidRPr="00466459" w:rsidDel="00370A2B">
          <w:rPr>
            <w:rFonts w:ascii="Times New Roman" w:eastAsia="標楷體" w:hAnsi="Times New Roman" w:cs="標楷體" w:hint="eastAsia"/>
            <w:color w:val="000000" w:themeColor="text1"/>
            <w:sz w:val="28"/>
            <w:szCs w:val="28"/>
            <w:shd w:val="clear" w:color="auto" w:fill="FFFFFF"/>
          </w:rPr>
          <w:delText>幼兒時期</w:delText>
        </w:r>
      </w:del>
      <w:del w:id="77" w:author="user" w:date="2021-09-24T08:21:00Z">
        <w:r w:rsidRPr="00466459" w:rsidDel="00B174DF">
          <w:rPr>
            <w:rFonts w:ascii="Times New Roman" w:eastAsia="標楷體" w:hAnsi="Times New Roman" w:cs="標楷體" w:hint="eastAsia"/>
            <w:color w:val="000000" w:themeColor="text1"/>
            <w:sz w:val="28"/>
            <w:szCs w:val="28"/>
            <w:shd w:val="clear" w:color="auto" w:fill="FFFFFF"/>
          </w:rPr>
          <w:delText>式</w:delText>
        </w:r>
        <w:r w:rsidDel="00B174DF">
          <w:rPr>
            <w:rFonts w:ascii="Times New Roman" w:eastAsia="標楷體" w:hAnsi="Times New Roman" w:cs="標楷體" w:hint="eastAsia"/>
            <w:color w:val="000000" w:themeColor="text1"/>
            <w:sz w:val="28"/>
            <w:szCs w:val="28"/>
            <w:shd w:val="clear" w:color="auto" w:fill="FFFFFF"/>
          </w:rPr>
          <w:delText>的</w:delText>
        </w:r>
      </w:del>
      <w:del w:id="78" w:author="user" w:date="2021-09-24T08:22:00Z">
        <w:r w:rsidRPr="00466459" w:rsidDel="00B174DF">
          <w:rPr>
            <w:rFonts w:ascii="Times New Roman" w:eastAsia="標楷體" w:hAnsi="Times New Roman" w:cs="標楷體" w:hint="eastAsia"/>
            <w:color w:val="000000" w:themeColor="text1"/>
            <w:sz w:val="28"/>
            <w:szCs w:val="28"/>
            <w:shd w:val="clear" w:color="auto" w:fill="FFFFFF"/>
          </w:rPr>
          <w:delText>美感發展</w:delText>
        </w:r>
        <w:r w:rsidDel="00B174DF">
          <w:rPr>
            <w:rFonts w:ascii="Times New Roman" w:eastAsia="標楷體" w:hAnsi="Times New Roman" w:cs="標楷體" w:hint="eastAsia"/>
            <w:color w:val="000000" w:themeColor="text1"/>
            <w:sz w:val="28"/>
            <w:szCs w:val="28"/>
            <w:shd w:val="clear" w:color="auto" w:fill="FFFFFF"/>
          </w:rPr>
          <w:delText>中</w:delText>
        </w:r>
        <w:r w:rsidRPr="00466459" w:rsidDel="00B174DF">
          <w:rPr>
            <w:rFonts w:ascii="Times New Roman" w:eastAsia="標楷體" w:hAnsi="Times New Roman" w:cs="標楷體" w:hint="eastAsia"/>
            <w:color w:val="000000" w:themeColor="text1"/>
            <w:sz w:val="28"/>
            <w:szCs w:val="28"/>
            <w:shd w:val="clear" w:color="auto" w:fill="FFFFFF"/>
          </w:rPr>
          <w:delText>，</w:delText>
        </w:r>
      </w:del>
      <w:del w:id="79" w:author="user" w:date="2021-09-24T11:46:00Z">
        <w:r w:rsidRPr="00466459" w:rsidDel="00370A2B">
          <w:rPr>
            <w:rFonts w:ascii="Times New Roman" w:eastAsia="標楷體" w:hAnsi="Times New Roman" w:cs="標楷體" w:hint="eastAsia"/>
            <w:color w:val="000000" w:themeColor="text1"/>
            <w:sz w:val="28"/>
            <w:szCs w:val="28"/>
            <w:shd w:val="clear" w:color="auto" w:fill="FFFFFF"/>
          </w:rPr>
          <w:delText>幼兒的感官知覺正處於特別敏銳的時刻，且充滿著想像力與活力</w:delText>
        </w:r>
      </w:del>
      <w:del w:id="80" w:author="user" w:date="2021-09-24T09:53:00Z">
        <w:r w:rsidRPr="00466459" w:rsidDel="00902DE8">
          <w:rPr>
            <w:rFonts w:ascii="Times New Roman" w:eastAsia="標楷體" w:hAnsi="Times New Roman" w:cs="標楷體" w:hint="eastAsia"/>
            <w:color w:val="000000" w:themeColor="text1"/>
            <w:sz w:val="28"/>
            <w:szCs w:val="28"/>
            <w:shd w:val="clear" w:color="auto" w:fill="FFFFFF"/>
          </w:rPr>
          <w:delText>，這也正是美感經驗的吸收和發展的關鍵時期</w:delText>
        </w:r>
      </w:del>
      <w:del w:id="81" w:author="user" w:date="2021-09-24T11:46:00Z">
        <w:r w:rsidRPr="00466459" w:rsidDel="00370A2B">
          <w:rPr>
            <w:rFonts w:ascii="Times New Roman" w:eastAsia="標楷體" w:hAnsi="Times New Roman" w:cs="標楷體" w:hint="eastAsia"/>
            <w:color w:val="000000" w:themeColor="text1"/>
            <w:sz w:val="28"/>
            <w:szCs w:val="28"/>
            <w:shd w:val="clear" w:color="auto" w:fill="FFFFFF"/>
          </w:rPr>
          <w:delText>（</w:delText>
        </w:r>
        <w:r w:rsidRPr="00466459" w:rsidDel="00370A2B">
          <w:rPr>
            <w:rFonts w:ascii="Times New Roman" w:eastAsia="標楷體" w:hAnsi="Times New Roman" w:cs="標楷體"/>
            <w:color w:val="000000" w:themeColor="text1"/>
            <w:sz w:val="28"/>
            <w:szCs w:val="28"/>
            <w:shd w:val="clear" w:color="auto" w:fill="FFFFFF"/>
          </w:rPr>
          <w:delText>Lim, 2004</w:delText>
        </w:r>
        <w:r w:rsidRPr="00466459" w:rsidDel="00370A2B">
          <w:rPr>
            <w:rFonts w:ascii="Times New Roman" w:eastAsia="標楷體" w:hAnsi="Times New Roman" w:cs="標楷體" w:hint="eastAsia"/>
            <w:color w:val="000000" w:themeColor="text1"/>
            <w:sz w:val="28"/>
            <w:szCs w:val="28"/>
            <w:shd w:val="clear" w:color="auto" w:fill="FFFFFF"/>
          </w:rPr>
          <w:delText>），幼兒美感能力是基於平日在生活環境中的陶養，但在面對不同年齡幼兒需使用不同的藝術表現（林玟君</w:delText>
        </w:r>
      </w:del>
      <w:del w:id="82" w:author="user" w:date="2021-09-24T11:21:00Z">
        <w:r w:rsidRPr="00466459" w:rsidDel="00D36CCE">
          <w:rPr>
            <w:rFonts w:ascii="Times New Roman" w:eastAsia="標楷體" w:hAnsi="Times New Roman" w:cs="標楷體"/>
            <w:color w:val="000000" w:themeColor="text1"/>
            <w:sz w:val="28"/>
            <w:szCs w:val="28"/>
            <w:shd w:val="clear" w:color="auto" w:fill="FFFFFF"/>
          </w:rPr>
          <w:delText>,</w:delText>
        </w:r>
      </w:del>
      <w:del w:id="83" w:author="user" w:date="2021-09-24T11:46:00Z">
        <w:r w:rsidRPr="00466459" w:rsidDel="00370A2B">
          <w:rPr>
            <w:rFonts w:ascii="Times New Roman" w:eastAsia="標楷體" w:hAnsi="Times New Roman" w:cs="標楷體"/>
            <w:color w:val="000000" w:themeColor="text1"/>
            <w:sz w:val="28"/>
            <w:szCs w:val="28"/>
            <w:shd w:val="clear" w:color="auto" w:fill="FFFFFF"/>
          </w:rPr>
          <w:delText xml:space="preserve"> 2015</w:delText>
        </w:r>
        <w:r w:rsidRPr="00466459" w:rsidDel="00370A2B">
          <w:rPr>
            <w:rFonts w:ascii="Times New Roman" w:eastAsia="標楷體" w:hAnsi="Times New Roman" w:cs="標楷體" w:hint="eastAsia"/>
            <w:color w:val="000000" w:themeColor="text1"/>
            <w:sz w:val="28"/>
            <w:szCs w:val="28"/>
            <w:shd w:val="clear" w:color="auto" w:fill="FFFFFF"/>
          </w:rPr>
          <w:delText>）</w:delText>
        </w:r>
      </w:del>
      <w:del w:id="84" w:author="user" w:date="2021-09-24T08:53:00Z">
        <w:r w:rsidRPr="00466459" w:rsidDel="00EB6B65">
          <w:rPr>
            <w:rFonts w:ascii="Times New Roman" w:eastAsia="標楷體" w:hAnsi="Times New Roman" w:cs="標楷體" w:hint="eastAsia"/>
            <w:color w:val="000000" w:themeColor="text1"/>
            <w:sz w:val="28"/>
            <w:szCs w:val="28"/>
            <w:shd w:val="clear" w:color="auto" w:fill="FFFFFF"/>
          </w:rPr>
          <w:delText>，</w:delText>
        </w:r>
      </w:del>
      <w:del w:id="85" w:author="user" w:date="2021-09-24T08:52:00Z">
        <w:r w:rsidRPr="00EB6B65" w:rsidDel="00EB6B65">
          <w:rPr>
            <w:rFonts w:ascii="Times New Roman" w:eastAsia="標楷體" w:hAnsi="Times New Roman" w:cs="標楷體" w:hint="eastAsia"/>
            <w:color w:val="000000" w:themeColor="text1"/>
            <w:sz w:val="28"/>
            <w:szCs w:val="28"/>
            <w:shd w:val="clear" w:color="auto" w:fill="FFFFFF"/>
          </w:rPr>
          <w:delText>林玟君等學者將幼兒美感中的視覺藝術設計了六項基本要素，包括「色彩」、「線條」、「質地」、「形狀」、「空間」與「設計」，兒童在繪畫上都是先以線條開始，之後再慢慢地從描繪圖形發展，如「圓形」、「正方形」、「三角形」等，</w:delText>
        </w:r>
      </w:del>
    </w:p>
    <w:p w14:paraId="0FC963EE" w14:textId="14751CA1" w:rsidR="00221778" w:rsidRPr="00466459" w:rsidRDefault="00221778" w:rsidP="00E2101F">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sidRPr="00EB6B65">
        <w:rPr>
          <w:rFonts w:ascii="Times New Roman" w:eastAsia="標楷體" w:hAnsi="Times New Roman" w:cs="標楷體" w:hint="eastAsia"/>
          <w:color w:val="000000" w:themeColor="text1"/>
          <w:sz w:val="28"/>
          <w:szCs w:val="28"/>
          <w:shd w:val="clear" w:color="auto" w:fill="FFFFFF"/>
          <w:rPrChange w:id="86" w:author="user" w:date="2021-09-24T08:56:00Z">
            <w:rPr>
              <w:rFonts w:ascii="Times New Roman" w:eastAsia="標楷體" w:hAnsi="Times New Roman" w:cs="標楷體" w:hint="eastAsia"/>
              <w:color w:val="000000" w:themeColor="text1"/>
              <w:sz w:val="28"/>
              <w:szCs w:val="28"/>
              <w:highlight w:val="yellow"/>
              <w:shd w:val="clear" w:color="auto" w:fill="FFFFFF"/>
            </w:rPr>
          </w:rPrChange>
        </w:rPr>
        <w:t>皮亞傑（</w:t>
      </w:r>
      <w:del w:id="87" w:author="user" w:date="2021-09-24T08:32:00Z">
        <w:r w:rsidRPr="00EB6B65" w:rsidDel="00C64740">
          <w:rPr>
            <w:rFonts w:ascii="Times New Roman" w:eastAsia="標楷體" w:hAnsi="Times New Roman" w:cs="標楷體"/>
            <w:color w:val="000000" w:themeColor="text1"/>
            <w:sz w:val="28"/>
            <w:szCs w:val="28"/>
            <w:shd w:val="clear" w:color="auto" w:fill="FFFFFF"/>
            <w:rPrChange w:id="88" w:author="user" w:date="2021-09-24T08:56:00Z">
              <w:rPr>
                <w:rFonts w:ascii="Times New Roman" w:eastAsia="標楷體" w:hAnsi="Times New Roman" w:cs="標楷體"/>
                <w:color w:val="000000" w:themeColor="text1"/>
                <w:sz w:val="28"/>
                <w:szCs w:val="28"/>
                <w:highlight w:val="yellow"/>
                <w:shd w:val="clear" w:color="auto" w:fill="FFFFFF"/>
              </w:rPr>
            </w:rPrChange>
          </w:rPr>
          <w:delText>Piget</w:delText>
        </w:r>
      </w:del>
      <w:ins w:id="89" w:author="user" w:date="2021-09-24T08:32:00Z">
        <w:r w:rsidRPr="00EB6B65">
          <w:rPr>
            <w:rFonts w:ascii="Times New Roman" w:eastAsia="標楷體" w:hAnsi="Times New Roman" w:cs="標楷體"/>
            <w:color w:val="000000" w:themeColor="text1"/>
            <w:sz w:val="28"/>
            <w:szCs w:val="28"/>
            <w:shd w:val="clear" w:color="auto" w:fill="FFFFFF"/>
          </w:rPr>
          <w:t>Piaget</w:t>
        </w:r>
      </w:ins>
      <w:r w:rsidRPr="00EB6B65">
        <w:rPr>
          <w:rFonts w:ascii="Times New Roman" w:eastAsia="標楷體" w:hAnsi="Times New Roman" w:cs="標楷體" w:hint="eastAsia"/>
          <w:color w:val="000000" w:themeColor="text1"/>
          <w:sz w:val="28"/>
          <w:szCs w:val="28"/>
          <w:shd w:val="clear" w:color="auto" w:fill="FFFFFF"/>
          <w:rPrChange w:id="90" w:author="user" w:date="2021-09-24T08:56:00Z">
            <w:rPr>
              <w:rFonts w:ascii="Times New Roman" w:eastAsia="標楷體" w:hAnsi="Times New Roman" w:cs="標楷體" w:hint="eastAsia"/>
              <w:color w:val="000000" w:themeColor="text1"/>
              <w:sz w:val="28"/>
              <w:szCs w:val="28"/>
              <w:highlight w:val="yellow"/>
              <w:shd w:val="clear" w:color="auto" w:fill="FFFFFF"/>
            </w:rPr>
          </w:rPrChange>
        </w:rPr>
        <w:t>）在</w:t>
      </w:r>
      <w:r w:rsidRPr="00EB6B65">
        <w:rPr>
          <w:rFonts w:ascii="Times New Roman" w:eastAsia="標楷體" w:hAnsi="Times New Roman" w:cs="標楷體"/>
          <w:color w:val="000000" w:themeColor="text1"/>
          <w:sz w:val="28"/>
          <w:szCs w:val="28"/>
          <w:shd w:val="clear" w:color="auto" w:fill="FFFFFF"/>
          <w:rPrChange w:id="91" w:author="user" w:date="2021-09-24T08:56:00Z">
            <w:rPr>
              <w:rFonts w:ascii="Times New Roman" w:eastAsia="標楷體" w:hAnsi="Times New Roman" w:cs="標楷體"/>
              <w:color w:val="000000" w:themeColor="text1"/>
              <w:sz w:val="28"/>
              <w:szCs w:val="28"/>
              <w:highlight w:val="yellow"/>
              <w:shd w:val="clear" w:color="auto" w:fill="FFFFFF"/>
            </w:rPr>
          </w:rPrChange>
        </w:rPr>
        <w:t>1968</w:t>
      </w:r>
      <w:r w:rsidRPr="00EB6B65">
        <w:rPr>
          <w:rFonts w:ascii="Times New Roman" w:eastAsia="標楷體" w:hAnsi="Times New Roman" w:cs="標楷體" w:hint="eastAsia"/>
          <w:color w:val="000000" w:themeColor="text1"/>
          <w:sz w:val="28"/>
          <w:szCs w:val="28"/>
          <w:shd w:val="clear" w:color="auto" w:fill="FFFFFF"/>
          <w:rPrChange w:id="92" w:author="user" w:date="2021-09-24T08:56:00Z">
            <w:rPr>
              <w:rFonts w:ascii="Times New Roman" w:eastAsia="標楷體" w:hAnsi="Times New Roman" w:cs="標楷體" w:hint="eastAsia"/>
              <w:color w:val="000000" w:themeColor="text1"/>
              <w:sz w:val="28"/>
              <w:szCs w:val="28"/>
              <w:highlight w:val="yellow"/>
              <w:shd w:val="clear" w:color="auto" w:fill="FFFFFF"/>
            </w:rPr>
          </w:rPrChange>
        </w:rPr>
        <w:t>年發表</w:t>
      </w:r>
      <w:r w:rsidRPr="00EB6B65">
        <w:rPr>
          <w:rFonts w:ascii="Times New Roman" w:eastAsia="標楷體" w:hAnsi="Times New Roman" w:cs="標楷體" w:hint="eastAsia"/>
          <w:color w:val="000000" w:themeColor="text1"/>
          <w:sz w:val="28"/>
          <w:szCs w:val="28"/>
          <w:shd w:val="clear" w:color="auto" w:fill="FFFFFF"/>
        </w:rPr>
        <w:t>的</w:t>
      </w:r>
      <w:r w:rsidRPr="00466459">
        <w:rPr>
          <w:rFonts w:ascii="Times New Roman" w:eastAsia="標楷體" w:hAnsi="Times New Roman" w:cs="標楷體" w:hint="eastAsia"/>
          <w:color w:val="000000" w:themeColor="text1"/>
          <w:sz w:val="28"/>
          <w:szCs w:val="28"/>
          <w:shd w:val="clear" w:color="auto" w:fill="FFFFFF"/>
        </w:rPr>
        <w:t>空間認知發展理論表示幾何學</w:t>
      </w:r>
      <w:ins w:id="93" w:author="user" w:date="2021-09-24T09:54:00Z">
        <w:r>
          <w:rPr>
            <w:rFonts w:ascii="Times New Roman" w:eastAsia="標楷體" w:hAnsi="Times New Roman" w:cs="標楷體" w:hint="eastAsia"/>
            <w:color w:val="000000" w:themeColor="text1"/>
            <w:sz w:val="28"/>
            <w:szCs w:val="28"/>
            <w:shd w:val="clear" w:color="auto" w:fill="FFFFFF"/>
          </w:rPr>
          <w:t>與</w:t>
        </w:r>
      </w:ins>
      <w:del w:id="94" w:author="user" w:date="2021-09-24T09:54:00Z">
        <w:r w:rsidRPr="00466459" w:rsidDel="00902DE8">
          <w:rPr>
            <w:rFonts w:ascii="Times New Roman" w:eastAsia="標楷體" w:hAnsi="Times New Roman" w:cs="標楷體" w:hint="eastAsia"/>
            <w:color w:val="000000" w:themeColor="text1"/>
            <w:sz w:val="28"/>
            <w:szCs w:val="28"/>
            <w:shd w:val="clear" w:color="auto" w:fill="FFFFFF"/>
          </w:rPr>
          <w:delText>和</w:delText>
        </w:r>
      </w:del>
      <w:r w:rsidRPr="00466459">
        <w:rPr>
          <w:rFonts w:ascii="Times New Roman" w:eastAsia="標楷體" w:hAnsi="Times New Roman" w:cs="標楷體" w:hint="eastAsia"/>
          <w:color w:val="000000" w:themeColor="text1"/>
          <w:sz w:val="28"/>
          <w:szCs w:val="28"/>
          <w:shd w:val="clear" w:color="auto" w:fill="FFFFFF"/>
        </w:rPr>
        <w:t>幼兒的空間發展有密切的關係，</w:t>
      </w:r>
      <w:r>
        <w:rPr>
          <w:rFonts w:ascii="Times New Roman" w:eastAsia="標楷體" w:hAnsi="Times New Roman" w:cs="標楷體" w:hint="eastAsia"/>
          <w:color w:val="000000" w:themeColor="text1"/>
          <w:sz w:val="28"/>
          <w:szCs w:val="28"/>
          <w:shd w:val="clear" w:color="auto" w:fill="FFFFFF"/>
        </w:rPr>
        <w:t>而在</w:t>
      </w:r>
      <w:r w:rsidRPr="00466459">
        <w:rPr>
          <w:rFonts w:ascii="Times New Roman" w:eastAsia="標楷體" w:hAnsi="Times New Roman" w:cs="標楷體" w:hint="eastAsia"/>
          <w:color w:val="000000" w:themeColor="text1"/>
          <w:sz w:val="28"/>
          <w:szCs w:val="28"/>
          <w:shd w:val="clear" w:color="auto" w:fill="FFFFFF"/>
        </w:rPr>
        <w:t>空間認知發展理論</w:t>
      </w:r>
      <w:r>
        <w:rPr>
          <w:rFonts w:ascii="Times New Roman" w:eastAsia="標楷體" w:hAnsi="Times New Roman" w:cs="標楷體" w:hint="eastAsia"/>
          <w:color w:val="000000" w:themeColor="text1"/>
          <w:sz w:val="28"/>
          <w:szCs w:val="28"/>
          <w:shd w:val="clear" w:color="auto" w:fill="FFFFFF"/>
        </w:rPr>
        <w:t>也提及兒童認知結構</w:t>
      </w:r>
      <w:del w:id="95" w:author="user" w:date="2021-09-24T15:48:00Z">
        <w:r w:rsidDel="00CD5293">
          <w:rPr>
            <w:rFonts w:ascii="Times New Roman" w:eastAsia="標楷體" w:hAnsi="Times New Roman" w:cs="標楷體" w:hint="eastAsia"/>
            <w:color w:val="000000" w:themeColor="text1"/>
            <w:sz w:val="28"/>
            <w:szCs w:val="28"/>
            <w:shd w:val="clear" w:color="auto" w:fill="FFFFFF"/>
          </w:rPr>
          <w:delText>分為四個因素有主要的影響，包括</w:delText>
        </w:r>
        <w:r w:rsidRPr="00466459" w:rsidDel="00CD5293">
          <w:rPr>
            <w:rFonts w:ascii="Times New Roman" w:eastAsia="標楷體" w:hAnsi="Times New Roman" w:cs="標楷體" w:hint="eastAsia"/>
            <w:color w:val="000000" w:themeColor="text1"/>
            <w:sz w:val="28"/>
            <w:szCs w:val="28"/>
            <w:shd w:val="clear" w:color="auto" w:fill="FFFFFF"/>
          </w:rPr>
          <w:delText>「</w:delText>
        </w:r>
        <w:r w:rsidDel="00CD5293">
          <w:rPr>
            <w:rFonts w:ascii="Times New Roman" w:eastAsia="標楷體" w:hAnsi="Times New Roman" w:cs="標楷體" w:hint="eastAsia"/>
            <w:color w:val="000000" w:themeColor="text1"/>
            <w:sz w:val="28"/>
            <w:szCs w:val="28"/>
            <w:shd w:val="clear" w:color="auto" w:fill="FFFFFF"/>
          </w:rPr>
          <w:delText>成熟</w:delText>
        </w:r>
        <w:r w:rsidRPr="00466459" w:rsidDel="00CD5293">
          <w:rPr>
            <w:rFonts w:ascii="Times New Roman" w:eastAsia="標楷體" w:hAnsi="Times New Roman" w:cs="標楷體" w:hint="eastAsia"/>
            <w:color w:val="000000" w:themeColor="text1"/>
            <w:sz w:val="28"/>
            <w:szCs w:val="28"/>
            <w:shd w:val="clear" w:color="auto" w:fill="FFFFFF"/>
          </w:rPr>
          <w:delText>」、「</w:delText>
        </w:r>
        <w:r w:rsidDel="00CD5293">
          <w:rPr>
            <w:rFonts w:ascii="Times New Roman" w:eastAsia="標楷體" w:hAnsi="Times New Roman" w:cs="標楷體" w:hint="eastAsia"/>
            <w:color w:val="000000" w:themeColor="text1"/>
            <w:sz w:val="28"/>
            <w:szCs w:val="28"/>
            <w:shd w:val="clear" w:color="auto" w:fill="FFFFFF"/>
          </w:rPr>
          <w:delText>經驗</w:delText>
        </w:r>
        <w:r w:rsidRPr="00466459" w:rsidDel="00CD5293">
          <w:rPr>
            <w:rFonts w:ascii="Times New Roman" w:eastAsia="標楷體" w:hAnsi="Times New Roman" w:cs="標楷體" w:hint="eastAsia"/>
            <w:color w:val="000000" w:themeColor="text1"/>
            <w:sz w:val="28"/>
            <w:szCs w:val="28"/>
            <w:shd w:val="clear" w:color="auto" w:fill="FFFFFF"/>
          </w:rPr>
          <w:delText>」、「</w:delText>
        </w:r>
        <w:r w:rsidDel="00CD5293">
          <w:rPr>
            <w:rFonts w:ascii="Times New Roman" w:eastAsia="標楷體" w:hAnsi="Times New Roman" w:cs="標楷體" w:hint="eastAsia"/>
            <w:color w:val="000000" w:themeColor="text1"/>
            <w:sz w:val="28"/>
            <w:szCs w:val="28"/>
            <w:shd w:val="clear" w:color="auto" w:fill="FFFFFF"/>
          </w:rPr>
          <w:delText>社會互動</w:delText>
        </w:r>
        <w:r w:rsidRPr="00466459" w:rsidDel="00CD5293">
          <w:rPr>
            <w:rFonts w:ascii="Times New Roman" w:eastAsia="標楷體" w:hAnsi="Times New Roman" w:cs="標楷體" w:hint="eastAsia"/>
            <w:color w:val="000000" w:themeColor="text1"/>
            <w:sz w:val="28"/>
            <w:szCs w:val="28"/>
            <w:shd w:val="clear" w:color="auto" w:fill="FFFFFF"/>
          </w:rPr>
          <w:delText>」、「</w:delText>
        </w:r>
        <w:r w:rsidDel="00CD5293">
          <w:rPr>
            <w:rFonts w:ascii="Times New Roman" w:eastAsia="標楷體" w:hAnsi="Times New Roman" w:cs="標楷體" w:hint="eastAsia"/>
            <w:color w:val="000000" w:themeColor="text1"/>
            <w:sz w:val="28"/>
            <w:szCs w:val="28"/>
            <w:shd w:val="clear" w:color="auto" w:fill="FFFFFF"/>
          </w:rPr>
          <w:delText>平衡</w:delText>
        </w:r>
        <w:r w:rsidRPr="00466459" w:rsidDel="00CD5293">
          <w:rPr>
            <w:rFonts w:ascii="Times New Roman" w:eastAsia="標楷體" w:hAnsi="Times New Roman" w:cs="標楷體" w:hint="eastAsia"/>
            <w:color w:val="000000" w:themeColor="text1"/>
            <w:sz w:val="28"/>
            <w:szCs w:val="28"/>
            <w:shd w:val="clear" w:color="auto" w:fill="FFFFFF"/>
          </w:rPr>
          <w:delText>」</w:delText>
        </w:r>
        <w:r w:rsidDel="00CD5293">
          <w:rPr>
            <w:rFonts w:ascii="Times New Roman" w:eastAsia="標楷體" w:hAnsi="Times New Roman" w:cs="標楷體" w:hint="eastAsia"/>
            <w:color w:val="000000" w:themeColor="text1"/>
            <w:sz w:val="28"/>
            <w:szCs w:val="28"/>
            <w:shd w:val="clear" w:color="auto" w:fill="FFFFFF"/>
          </w:rPr>
          <w:delText>，在其中的</w:delText>
        </w:r>
      </w:del>
      <w:ins w:id="96" w:author="Yvonne Wang" w:date="2021-09-24T13:01:00Z">
        <w:del w:id="97" w:author="user" w:date="2021-09-24T15:48:00Z">
          <w:r w:rsidR="00E2101F" w:rsidDel="00CD5293">
            <w:rPr>
              <w:rFonts w:cs="標楷體" w:hint="eastAsia"/>
              <w:color w:val="000000" w:themeColor="text1"/>
              <w:sz w:val="28"/>
              <w:szCs w:val="28"/>
              <w:shd w:val="clear" w:color="auto" w:fill="FFFFFF"/>
            </w:rPr>
            <w:delText>「</w:delText>
          </w:r>
        </w:del>
      </w:ins>
      <w:del w:id="98" w:author="user" w:date="2021-09-24T15:48:00Z">
        <w:r w:rsidDel="00CD5293">
          <w:rPr>
            <w:rFonts w:ascii="Times New Roman" w:eastAsia="標楷體" w:hAnsi="Times New Roman" w:cs="標楷體" w:hint="eastAsia"/>
            <w:color w:val="000000" w:themeColor="text1"/>
            <w:sz w:val="28"/>
            <w:szCs w:val="28"/>
            <w:shd w:val="clear" w:color="auto" w:fill="FFFFFF"/>
          </w:rPr>
          <w:delText>經驗</w:delText>
        </w:r>
      </w:del>
      <w:ins w:id="99" w:author="Yvonne Wang" w:date="2021-09-24T13:01:00Z">
        <w:del w:id="100" w:author="user" w:date="2021-09-24T15:48:00Z">
          <w:r w:rsidR="00E2101F" w:rsidDel="00CD5293">
            <w:rPr>
              <w:rFonts w:cs="標楷體" w:hint="eastAsia"/>
              <w:color w:val="000000" w:themeColor="text1"/>
              <w:sz w:val="28"/>
              <w:szCs w:val="28"/>
              <w:shd w:val="clear" w:color="auto" w:fill="FFFFFF"/>
            </w:rPr>
            <w:delText>」</w:delText>
          </w:r>
        </w:del>
      </w:ins>
      <w:del w:id="101" w:author="user" w:date="2021-09-24T15:48:00Z">
        <w:r w:rsidDel="00CD5293">
          <w:rPr>
            <w:rFonts w:ascii="Times New Roman" w:eastAsia="標楷體" w:hAnsi="Times New Roman" w:cs="標楷體" w:hint="eastAsia"/>
            <w:color w:val="000000" w:themeColor="text1"/>
            <w:sz w:val="28"/>
            <w:szCs w:val="28"/>
            <w:shd w:val="clear" w:color="auto" w:fill="FFFFFF"/>
          </w:rPr>
          <w:delText>指出</w:delText>
        </w:r>
      </w:del>
      <w:ins w:id="102" w:author="Yvonne Wang" w:date="2021-09-24T13:01:00Z">
        <w:del w:id="103" w:author="user" w:date="2021-09-24T15:48:00Z">
          <w:r w:rsidR="00E2101F" w:rsidDel="00CD5293">
            <w:rPr>
              <w:rFonts w:ascii="Times New Roman" w:eastAsia="標楷體" w:hAnsi="Times New Roman" w:cs="標楷體" w:hint="eastAsia"/>
              <w:color w:val="000000" w:themeColor="text1"/>
              <w:sz w:val="28"/>
              <w:szCs w:val="28"/>
              <w:shd w:val="clear" w:color="auto" w:fill="FFFFFF"/>
            </w:rPr>
            <w:delText>各</w:delText>
          </w:r>
        </w:del>
      </w:ins>
      <w:del w:id="104" w:author="user" w:date="2021-09-24T15:48:00Z">
        <w:r w:rsidDel="00CD5293">
          <w:rPr>
            <w:rFonts w:ascii="Times New Roman" w:eastAsia="標楷體" w:hAnsi="Times New Roman" w:cs="標楷體" w:hint="eastAsia"/>
            <w:color w:val="000000" w:themeColor="text1"/>
            <w:sz w:val="28"/>
            <w:szCs w:val="28"/>
            <w:shd w:val="clear" w:color="auto" w:fill="FFFFFF"/>
          </w:rPr>
          <w:delText>個別兒童對環境中的事物會不斷探索</w:delText>
        </w:r>
      </w:del>
      <w:ins w:id="105" w:author="Yvonne Wang" w:date="2021-09-24T13:02:00Z">
        <w:r w:rsidR="00E2101F">
          <w:rPr>
            <w:rFonts w:cs="標楷體" w:hint="eastAsia"/>
            <w:color w:val="000000" w:themeColor="text1"/>
            <w:sz w:val="28"/>
            <w:szCs w:val="28"/>
            <w:shd w:val="clear" w:color="auto" w:fill="FFFFFF"/>
          </w:rPr>
          <w:t>，</w:t>
        </w:r>
        <w:r w:rsidR="00E2101F">
          <w:rPr>
            <w:rFonts w:ascii="Times New Roman" w:eastAsia="標楷體" w:hAnsi="Times New Roman" w:cs="標楷體" w:hint="eastAsia"/>
            <w:color w:val="000000" w:themeColor="text1"/>
            <w:sz w:val="28"/>
            <w:szCs w:val="28"/>
            <w:shd w:val="clear" w:color="auto" w:fill="FFFFFF"/>
          </w:rPr>
          <w:t>在探索過程</w:t>
        </w:r>
      </w:ins>
      <w:r>
        <w:rPr>
          <w:rFonts w:ascii="Times New Roman" w:eastAsia="標楷體" w:hAnsi="Times New Roman" w:cs="標楷體" w:hint="eastAsia"/>
          <w:color w:val="000000" w:themeColor="text1"/>
          <w:sz w:val="28"/>
          <w:szCs w:val="28"/>
          <w:shd w:val="clear" w:color="auto" w:fill="FFFFFF"/>
        </w:rPr>
        <w:t>中會以事物的特性為主，如認識物體的大小、形狀、顏色等，而此行為正是影響認知發展的重要因素</w:t>
      </w:r>
      <w:del w:id="106" w:author="user" w:date="2021-09-24T08:33:00Z">
        <w:r w:rsidDel="00C64740">
          <w:rPr>
            <w:rFonts w:ascii="Times New Roman" w:eastAsia="標楷體" w:hAnsi="Times New Roman" w:cs="標楷體" w:hint="eastAsia"/>
            <w:color w:val="000000" w:themeColor="text1"/>
            <w:sz w:val="28"/>
            <w:szCs w:val="28"/>
            <w:shd w:val="clear" w:color="auto" w:fill="FFFFFF"/>
          </w:rPr>
          <w:delText>；</w:delText>
        </w:r>
      </w:del>
      <w:ins w:id="107" w:author="user" w:date="2021-09-24T08:33:00Z">
        <w:r>
          <w:rPr>
            <w:rFonts w:ascii="Times New Roman" w:eastAsia="標楷體" w:hAnsi="Times New Roman" w:cs="標楷體" w:hint="eastAsia"/>
            <w:color w:val="000000" w:themeColor="text1"/>
            <w:sz w:val="28"/>
            <w:szCs w:val="28"/>
            <w:shd w:val="clear" w:color="auto" w:fill="FFFFFF"/>
          </w:rPr>
          <w:t>。</w:t>
        </w:r>
      </w:ins>
      <w:commentRangeStart w:id="108"/>
      <w:ins w:id="109" w:author="user" w:date="2021-09-24T08:52:00Z">
        <w:r w:rsidRPr="00370A2B">
          <w:rPr>
            <w:rFonts w:ascii="Times New Roman" w:eastAsia="標楷體" w:hAnsi="Times New Roman" w:cs="標楷體" w:hint="eastAsia"/>
            <w:color w:val="000000" w:themeColor="text1"/>
            <w:sz w:val="28"/>
            <w:szCs w:val="28"/>
            <w:highlight w:val="yellow"/>
            <w:shd w:val="clear" w:color="auto" w:fill="FFFFFF"/>
            <w:rPrChange w:id="110" w:author="user" w:date="2021-09-24T11:48:00Z">
              <w:rPr>
                <w:rFonts w:ascii="Times New Roman" w:eastAsia="標楷體" w:hAnsi="Times New Roman" w:cs="標楷體" w:hint="eastAsia"/>
                <w:color w:val="000000" w:themeColor="text1"/>
                <w:sz w:val="28"/>
                <w:szCs w:val="28"/>
                <w:shd w:val="clear" w:color="auto" w:fill="FFFFFF"/>
              </w:rPr>
            </w:rPrChange>
          </w:rPr>
          <w:t>林玟君等學者</w:t>
        </w:r>
      </w:ins>
      <w:commentRangeEnd w:id="108"/>
      <w:r w:rsidRPr="00370A2B">
        <w:rPr>
          <w:rStyle w:val="ad"/>
          <w:highlight w:val="yellow"/>
          <w:rPrChange w:id="111" w:author="user" w:date="2021-09-24T11:48:00Z">
            <w:rPr>
              <w:rStyle w:val="ad"/>
            </w:rPr>
          </w:rPrChange>
        </w:rPr>
        <w:commentReference w:id="108"/>
      </w:r>
      <w:ins w:id="112" w:author="user" w:date="2021-09-24T16:01:00Z">
        <w:r w:rsidR="00F24AEF">
          <w:rPr>
            <w:rFonts w:ascii="Times New Roman" w:eastAsia="標楷體" w:hAnsi="Times New Roman" w:cs="標楷體" w:hint="eastAsia"/>
            <w:color w:val="000000" w:themeColor="text1"/>
            <w:sz w:val="28"/>
            <w:szCs w:val="28"/>
            <w:highlight w:val="yellow"/>
            <w:shd w:val="clear" w:color="auto" w:fill="FFFFFF"/>
          </w:rPr>
          <w:t>(</w:t>
        </w:r>
        <w:r w:rsidR="00F24AEF">
          <w:rPr>
            <w:rFonts w:ascii="Times New Roman" w:eastAsia="標楷體" w:hAnsi="Times New Roman" w:cs="標楷體" w:hint="eastAsia"/>
            <w:color w:val="000000" w:themeColor="text1"/>
            <w:sz w:val="28"/>
            <w:szCs w:val="28"/>
            <w:highlight w:val="yellow"/>
            <w:shd w:val="clear" w:color="auto" w:fill="FFFFFF"/>
          </w:rPr>
          <w:t>年分</w:t>
        </w:r>
        <w:r w:rsidR="00F24AEF">
          <w:rPr>
            <w:rFonts w:ascii="Times New Roman" w:eastAsia="標楷體" w:hAnsi="Times New Roman" w:cs="標楷體" w:hint="eastAsia"/>
            <w:color w:val="000000" w:themeColor="text1"/>
            <w:sz w:val="28"/>
            <w:szCs w:val="28"/>
            <w:highlight w:val="yellow"/>
            <w:shd w:val="clear" w:color="auto" w:fill="FFFFFF"/>
          </w:rPr>
          <w:t>)</w:t>
        </w:r>
      </w:ins>
      <w:bookmarkStart w:id="113" w:name="_GoBack"/>
      <w:bookmarkEnd w:id="113"/>
      <w:ins w:id="114" w:author="user" w:date="2021-09-24T08:52:00Z">
        <w:r w:rsidRPr="0038077A">
          <w:rPr>
            <w:rFonts w:ascii="Times New Roman" w:eastAsia="標楷體" w:hAnsi="Times New Roman" w:cs="標楷體" w:hint="eastAsia"/>
            <w:color w:val="000000" w:themeColor="text1"/>
            <w:sz w:val="28"/>
            <w:szCs w:val="28"/>
            <w:shd w:val="clear" w:color="auto" w:fill="FFFFFF"/>
          </w:rPr>
          <w:t>將幼兒美感</w:t>
        </w:r>
        <w:r w:rsidRPr="00466459">
          <w:rPr>
            <w:rFonts w:ascii="Times New Roman" w:eastAsia="標楷體" w:hAnsi="Times New Roman" w:cs="標楷體" w:hint="eastAsia"/>
            <w:color w:val="000000" w:themeColor="text1"/>
            <w:sz w:val="28"/>
            <w:szCs w:val="28"/>
            <w:shd w:val="clear" w:color="auto" w:fill="FFFFFF"/>
          </w:rPr>
          <w:t>中的視覺藝術設計</w:t>
        </w:r>
      </w:ins>
      <w:ins w:id="115" w:author="Yvonne Wang" w:date="2021-09-24T13:04:00Z">
        <w:r w:rsidR="00E2101F">
          <w:rPr>
            <w:rFonts w:cs="標楷體" w:hint="eastAsia"/>
            <w:color w:val="000000" w:themeColor="text1"/>
            <w:sz w:val="28"/>
            <w:szCs w:val="28"/>
            <w:shd w:val="clear" w:color="auto" w:fill="FFFFFF"/>
          </w:rPr>
          <w:t>，</w:t>
        </w:r>
        <w:r w:rsidR="00E2101F">
          <w:rPr>
            <w:rFonts w:ascii="Times New Roman" w:eastAsia="標楷體" w:hAnsi="Times New Roman" w:cs="標楷體" w:hint="eastAsia"/>
            <w:color w:val="000000" w:themeColor="text1"/>
            <w:sz w:val="28"/>
            <w:szCs w:val="28"/>
            <w:shd w:val="clear" w:color="auto" w:fill="FFFFFF"/>
          </w:rPr>
          <w:t>分為</w:t>
        </w:r>
      </w:ins>
      <w:ins w:id="116" w:author="user" w:date="2021-09-24T08:52:00Z">
        <w:r w:rsidRPr="00466459">
          <w:rPr>
            <w:rFonts w:ascii="Times New Roman" w:eastAsia="標楷體" w:hAnsi="Times New Roman" w:cs="標楷體" w:hint="eastAsia"/>
            <w:color w:val="000000" w:themeColor="text1"/>
            <w:sz w:val="28"/>
            <w:szCs w:val="28"/>
            <w:shd w:val="clear" w:color="auto" w:fill="FFFFFF"/>
          </w:rPr>
          <w:t>六項基本要素，</w:t>
        </w:r>
      </w:ins>
      <w:ins w:id="117" w:author="Yvonne Wang" w:date="2021-09-24T13:04:00Z">
        <w:r w:rsidR="00E2101F">
          <w:rPr>
            <w:rFonts w:ascii="Times New Roman" w:eastAsia="標楷體" w:hAnsi="Times New Roman" w:cs="標楷體" w:hint="eastAsia"/>
            <w:color w:val="000000" w:themeColor="text1"/>
            <w:sz w:val="28"/>
            <w:szCs w:val="28"/>
            <w:shd w:val="clear" w:color="auto" w:fill="FFFFFF"/>
          </w:rPr>
          <w:t>如</w:t>
        </w:r>
      </w:ins>
      <w:ins w:id="118" w:author="user" w:date="2021-09-24T08:52:00Z">
        <w:del w:id="119" w:author="Yvonne Wang" w:date="2021-09-24T13:04:00Z">
          <w:r w:rsidRPr="00466459" w:rsidDel="00E2101F">
            <w:rPr>
              <w:rFonts w:ascii="Times New Roman" w:eastAsia="標楷體" w:hAnsi="Times New Roman" w:cs="標楷體" w:hint="eastAsia"/>
              <w:color w:val="000000" w:themeColor="text1"/>
              <w:sz w:val="28"/>
              <w:szCs w:val="28"/>
              <w:shd w:val="clear" w:color="auto" w:fill="FFFFFF"/>
            </w:rPr>
            <w:delText>包括</w:delText>
          </w:r>
        </w:del>
        <w:r w:rsidRPr="00466459">
          <w:rPr>
            <w:rFonts w:ascii="Times New Roman" w:eastAsia="標楷體" w:hAnsi="Times New Roman" w:cs="標楷體" w:hint="eastAsia"/>
            <w:color w:val="000000" w:themeColor="text1"/>
            <w:sz w:val="28"/>
            <w:szCs w:val="28"/>
            <w:shd w:val="clear" w:color="auto" w:fill="FFFFFF"/>
          </w:rPr>
          <w:t>「色彩」、「線條」、「質地」、「形狀」、「空間」與「設計」</w:t>
        </w:r>
      </w:ins>
      <w:ins w:id="120" w:author="Yvonne Wang" w:date="2021-09-24T13:04:00Z">
        <w:r w:rsidR="00E2101F">
          <w:rPr>
            <w:rFonts w:cs="標楷體" w:hint="eastAsia"/>
            <w:color w:val="000000" w:themeColor="text1"/>
            <w:sz w:val="28"/>
            <w:szCs w:val="28"/>
            <w:shd w:val="clear" w:color="auto" w:fill="FFFFFF"/>
          </w:rPr>
          <w:t>。</w:t>
        </w:r>
      </w:ins>
      <w:ins w:id="121" w:author="user" w:date="2021-09-24T13:26:00Z">
        <w:r w:rsidR="00995C8B" w:rsidRPr="00995C8B">
          <w:rPr>
            <w:rFonts w:ascii="Times New Roman" w:eastAsia="標楷體" w:hAnsi="Times New Roman" w:cs="標楷體" w:hint="eastAsia"/>
            <w:color w:val="000000" w:themeColor="text1"/>
            <w:sz w:val="28"/>
            <w:szCs w:val="28"/>
            <w:shd w:val="clear" w:color="auto" w:fill="FFFFFF"/>
            <w:rPrChange w:id="122" w:author="user" w:date="2021-09-24T13:26:00Z">
              <w:rPr>
                <w:rFonts w:cs="標楷體" w:hint="eastAsia"/>
                <w:color w:val="000000" w:themeColor="text1"/>
                <w:sz w:val="28"/>
                <w:szCs w:val="28"/>
                <w:shd w:val="clear" w:color="auto" w:fill="FFFFFF"/>
              </w:rPr>
            </w:rPrChange>
          </w:rPr>
          <w:t>且</w:t>
        </w:r>
      </w:ins>
      <w:ins w:id="123" w:author="user" w:date="2021-09-24T08:52:00Z">
        <w:del w:id="124" w:author="Yvonne Wang" w:date="2021-09-24T13:04:00Z">
          <w:r w:rsidRPr="00466459" w:rsidDel="00E2101F">
            <w:rPr>
              <w:rFonts w:ascii="Times New Roman" w:eastAsia="標楷體" w:hAnsi="Times New Roman" w:cs="標楷體" w:hint="eastAsia"/>
              <w:color w:val="000000" w:themeColor="text1"/>
              <w:sz w:val="28"/>
              <w:szCs w:val="28"/>
              <w:shd w:val="clear" w:color="auto" w:fill="FFFFFF"/>
            </w:rPr>
            <w:delText>，</w:delText>
          </w:r>
        </w:del>
        <w:r w:rsidRPr="00466459">
          <w:rPr>
            <w:rFonts w:ascii="Times New Roman" w:eastAsia="標楷體" w:hAnsi="Times New Roman" w:cs="標楷體" w:hint="eastAsia"/>
            <w:color w:val="000000" w:themeColor="text1"/>
            <w:sz w:val="28"/>
            <w:szCs w:val="28"/>
            <w:shd w:val="clear" w:color="auto" w:fill="FFFFFF"/>
          </w:rPr>
          <w:t>兒童在繪畫上都是先以線條開始，之後再慢慢地從描繪圖形發展，</w:t>
        </w:r>
        <w:r w:rsidRPr="00466459">
          <w:rPr>
            <w:rFonts w:ascii="Times New Roman" w:eastAsia="標楷體" w:hAnsi="Times New Roman" w:cs="標楷體" w:hint="eastAsia"/>
            <w:color w:val="000000" w:themeColor="text1"/>
            <w:sz w:val="28"/>
            <w:szCs w:val="28"/>
            <w:shd w:val="clear" w:color="auto" w:fill="FFFFFF"/>
          </w:rPr>
          <w:lastRenderedPageBreak/>
          <w:t>如「圓形」、「正方形」、「三角形」等</w:t>
        </w:r>
      </w:ins>
      <w:ins w:id="125" w:author="user" w:date="2021-09-24T08:53:00Z">
        <w:r>
          <w:rPr>
            <w:rFonts w:ascii="Times New Roman" w:eastAsia="標楷體" w:hAnsi="Times New Roman" w:cs="標楷體" w:hint="eastAsia"/>
            <w:color w:val="000000" w:themeColor="text1"/>
            <w:sz w:val="28"/>
            <w:szCs w:val="28"/>
            <w:shd w:val="clear" w:color="auto" w:fill="FFFFFF"/>
          </w:rPr>
          <w:t>。</w:t>
        </w:r>
      </w:ins>
      <w:ins w:id="126" w:author="Yvonne Wang" w:date="2021-09-24T13:06:00Z">
        <w:r w:rsidR="00E2101F">
          <w:rPr>
            <w:rFonts w:ascii="Times New Roman" w:eastAsia="標楷體" w:hAnsi="Times New Roman" w:cs="標楷體" w:hint="eastAsia"/>
            <w:color w:val="000000" w:themeColor="text1"/>
            <w:sz w:val="28"/>
            <w:szCs w:val="28"/>
            <w:shd w:val="clear" w:color="auto" w:fill="FFFFFF"/>
          </w:rPr>
          <w:t>近年來</w:t>
        </w:r>
      </w:ins>
      <w:ins w:id="127" w:author="user" w:date="2021-09-24T08:37:00Z">
        <w:r w:rsidRPr="00C64740">
          <w:rPr>
            <w:rFonts w:ascii="Times New Roman" w:eastAsia="標楷體" w:hAnsi="Times New Roman" w:cs="標楷體" w:hint="eastAsia"/>
            <w:color w:val="000000" w:themeColor="text1"/>
            <w:sz w:val="28"/>
            <w:szCs w:val="28"/>
            <w:shd w:val="clear" w:color="auto" w:fill="FFFFFF"/>
          </w:rPr>
          <w:t>國內幼兒美感教育的研究也逐漸增加</w:t>
        </w:r>
      </w:ins>
      <w:del w:id="128" w:author="user" w:date="2021-09-24T08:33:00Z">
        <w:r w:rsidDel="00C64740">
          <w:rPr>
            <w:rFonts w:ascii="Times New Roman" w:eastAsia="標楷體" w:hAnsi="Times New Roman" w:cs="標楷體" w:hint="eastAsia"/>
            <w:color w:val="000000" w:themeColor="text1"/>
            <w:sz w:val="28"/>
            <w:szCs w:val="28"/>
            <w:shd w:val="clear" w:color="auto" w:fill="FFFFFF"/>
          </w:rPr>
          <w:delText>先前許多關於幼兒美感之</w:delText>
        </w:r>
      </w:del>
      <w:del w:id="129" w:author="user" w:date="2021-09-24T08:37:00Z">
        <w:r w:rsidDel="00C64740">
          <w:rPr>
            <w:rFonts w:ascii="Times New Roman" w:eastAsia="標楷體" w:hAnsi="Times New Roman" w:cs="標楷體" w:hint="eastAsia"/>
            <w:color w:val="000000" w:themeColor="text1"/>
            <w:sz w:val="28"/>
            <w:szCs w:val="28"/>
            <w:shd w:val="clear" w:color="auto" w:fill="FFFFFF"/>
          </w:rPr>
          <w:delText>研究</w:delText>
        </w:r>
      </w:del>
      <w:ins w:id="130" w:author="user" w:date="2021-09-24T08:33:00Z">
        <w:r>
          <w:rPr>
            <w:rFonts w:ascii="Times New Roman" w:eastAsia="標楷體" w:hAnsi="Times New Roman" w:cs="標楷體" w:hint="eastAsia"/>
            <w:color w:val="000000" w:themeColor="text1"/>
            <w:sz w:val="28"/>
            <w:szCs w:val="28"/>
            <w:shd w:val="clear" w:color="auto" w:fill="FFFFFF"/>
          </w:rPr>
          <w:t>，</w:t>
        </w:r>
      </w:ins>
      <w:del w:id="131" w:author="user" w:date="2021-09-24T08:35:00Z">
        <w:r w:rsidDel="00C64740">
          <w:rPr>
            <w:rFonts w:ascii="Times New Roman" w:eastAsia="標楷體" w:hAnsi="Times New Roman" w:cs="標楷體" w:hint="eastAsia"/>
            <w:color w:val="000000" w:themeColor="text1"/>
            <w:sz w:val="28"/>
            <w:szCs w:val="28"/>
            <w:shd w:val="clear" w:color="auto" w:fill="FFFFFF"/>
          </w:rPr>
          <w:delText>多以顏色、形狀為學習目標；</w:delText>
        </w:r>
      </w:del>
      <w:ins w:id="132" w:author="user" w:date="2021-09-24T08:35:00Z">
        <w:r>
          <w:rPr>
            <w:rFonts w:ascii="Times New Roman" w:eastAsia="標楷體" w:hAnsi="Times New Roman" w:cs="標楷體" w:hint="eastAsia"/>
            <w:color w:val="000000" w:themeColor="text1"/>
            <w:sz w:val="28"/>
            <w:szCs w:val="28"/>
            <w:shd w:val="clear" w:color="auto" w:fill="FFFFFF"/>
          </w:rPr>
          <w:t>例如</w:t>
        </w:r>
      </w:ins>
      <w:ins w:id="133" w:author="user" w:date="2021-09-24T08:36:00Z">
        <w:r>
          <w:rPr>
            <w:rFonts w:cs="標楷體" w:hint="eastAsia"/>
            <w:color w:val="000000" w:themeColor="text1"/>
            <w:sz w:val="28"/>
            <w:szCs w:val="28"/>
            <w:shd w:val="clear" w:color="auto" w:fill="FFFFFF"/>
          </w:rPr>
          <w:t>：</w:t>
        </w:r>
      </w:ins>
      <w:del w:id="134" w:author="user" w:date="2021-09-24T08:36:00Z">
        <w:r w:rsidRPr="005150BC" w:rsidDel="00C64740">
          <w:rPr>
            <w:rFonts w:ascii="Times New Roman" w:eastAsia="標楷體" w:hAnsi="Times New Roman" w:cs="標楷體"/>
            <w:color w:val="000000" w:themeColor="text1"/>
            <w:sz w:val="28"/>
            <w:szCs w:val="28"/>
            <w:shd w:val="clear" w:color="auto" w:fill="FFFFFF"/>
          </w:rPr>
          <w:delText xml:space="preserve">Badd </w:delText>
        </w:r>
        <w:r w:rsidDel="00C64740">
          <w:rPr>
            <w:rFonts w:ascii="Times New Roman" w:eastAsia="標楷體" w:hAnsi="Times New Roman" w:cs="標楷體"/>
            <w:color w:val="000000" w:themeColor="text1"/>
            <w:sz w:val="28"/>
            <w:szCs w:val="28"/>
            <w:shd w:val="clear" w:color="auto" w:fill="FFFFFF"/>
          </w:rPr>
          <w:delText>eley</w:delText>
        </w:r>
        <w:r w:rsidDel="00C64740">
          <w:rPr>
            <w:rFonts w:ascii="Times New Roman" w:eastAsia="標楷體" w:hAnsi="Times New Roman" w:cs="標楷體" w:hint="eastAsia"/>
            <w:color w:val="000000" w:themeColor="text1"/>
            <w:sz w:val="28"/>
            <w:szCs w:val="28"/>
            <w:shd w:val="clear" w:color="auto" w:fill="FFFFFF"/>
          </w:rPr>
          <w:delText>和</w:delText>
        </w:r>
        <w:r w:rsidDel="00C64740">
          <w:rPr>
            <w:rFonts w:ascii="Times New Roman" w:eastAsia="標楷體" w:hAnsi="Times New Roman" w:cs="標楷體" w:hint="eastAsia"/>
            <w:color w:val="000000" w:themeColor="text1"/>
            <w:sz w:val="28"/>
            <w:szCs w:val="28"/>
            <w:shd w:val="clear" w:color="auto" w:fill="FFFFFF"/>
          </w:rPr>
          <w:delText>H</w:delText>
        </w:r>
        <w:r w:rsidDel="00C64740">
          <w:rPr>
            <w:rFonts w:ascii="Times New Roman" w:eastAsia="標楷體" w:hAnsi="Times New Roman" w:cs="標楷體"/>
            <w:color w:val="000000" w:themeColor="text1"/>
            <w:sz w:val="28"/>
            <w:szCs w:val="28"/>
            <w:shd w:val="clear" w:color="auto" w:fill="FFFFFF"/>
          </w:rPr>
          <w:delText>itch</w:delText>
        </w:r>
        <w:r w:rsidRPr="005150BC" w:rsidDel="00C64740">
          <w:rPr>
            <w:rFonts w:ascii="Times New Roman" w:eastAsia="標楷體" w:hAnsi="Times New Roman" w:cs="標楷體"/>
            <w:color w:val="000000" w:themeColor="text1"/>
            <w:sz w:val="28"/>
            <w:szCs w:val="28"/>
            <w:shd w:val="clear" w:color="auto" w:fill="FFFFFF"/>
          </w:rPr>
          <w:delText>提出的工作記憶模式</w:delText>
        </w:r>
        <w:r w:rsidDel="00C64740">
          <w:rPr>
            <w:rFonts w:ascii="Times New Roman" w:eastAsia="標楷體" w:hAnsi="Times New Roman" w:cs="標楷體" w:hint="eastAsia"/>
            <w:color w:val="000000" w:themeColor="text1"/>
            <w:sz w:val="28"/>
            <w:szCs w:val="28"/>
            <w:shd w:val="clear" w:color="auto" w:fill="FFFFFF"/>
          </w:rPr>
          <w:delText>分為</w:delText>
        </w:r>
        <w:r w:rsidRPr="005150BC" w:rsidDel="00C64740">
          <w:rPr>
            <w:rFonts w:ascii="Times New Roman" w:eastAsia="標楷體" w:hAnsi="Times New Roman" w:cs="標楷體"/>
            <w:color w:val="000000" w:themeColor="text1"/>
            <w:sz w:val="28"/>
            <w:szCs w:val="28"/>
            <w:shd w:val="clear" w:color="auto" w:fill="FFFFFF"/>
          </w:rPr>
          <w:delText>三個子系統</w:delText>
        </w:r>
        <w:r w:rsidDel="00C64740">
          <w:rPr>
            <w:rFonts w:ascii="Times New Roman" w:eastAsia="標楷體" w:hAnsi="Times New Roman" w:cs="標楷體" w:hint="eastAsia"/>
            <w:color w:val="000000" w:themeColor="text1"/>
            <w:sz w:val="28"/>
            <w:szCs w:val="28"/>
            <w:shd w:val="clear" w:color="auto" w:fill="FFFFFF"/>
          </w:rPr>
          <w:delText>，包括「</w:delText>
        </w:r>
        <w:r w:rsidRPr="005150BC" w:rsidDel="00C64740">
          <w:rPr>
            <w:rFonts w:ascii="Times New Roman" w:eastAsia="標楷體" w:hAnsi="Times New Roman" w:cs="標楷體"/>
            <w:color w:val="000000" w:themeColor="text1"/>
            <w:sz w:val="28"/>
            <w:szCs w:val="28"/>
            <w:shd w:val="clear" w:color="auto" w:fill="FFFFFF"/>
          </w:rPr>
          <w:delText>視覺空間模版</w:delText>
        </w:r>
        <w:r w:rsidRPr="005150BC" w:rsidDel="00C64740">
          <w:rPr>
            <w:rFonts w:ascii="Times New Roman" w:eastAsia="標楷體" w:hAnsi="Times New Roman" w:cs="標楷體"/>
            <w:color w:val="000000" w:themeColor="text1"/>
            <w:sz w:val="28"/>
            <w:szCs w:val="28"/>
            <w:shd w:val="clear" w:color="auto" w:fill="FFFFFF"/>
          </w:rPr>
          <w:delText>(Visuospatial sketchpad)</w:delText>
        </w:r>
        <w:r w:rsidDel="00C64740">
          <w:rPr>
            <w:rFonts w:ascii="Times New Roman" w:eastAsia="標楷體" w:hAnsi="Times New Roman" w:cs="標楷體" w:hint="eastAsia"/>
            <w:color w:val="000000" w:themeColor="text1"/>
            <w:sz w:val="28"/>
            <w:szCs w:val="28"/>
            <w:shd w:val="clear" w:color="auto" w:fill="FFFFFF"/>
          </w:rPr>
          <w:delText>」、「語音迴圈</w:delText>
        </w:r>
        <w:r w:rsidRPr="005150BC" w:rsidDel="00C64740">
          <w:rPr>
            <w:rFonts w:ascii="Times New Roman" w:eastAsia="標楷體" w:hAnsi="Times New Roman" w:cs="標楷體"/>
            <w:color w:val="000000" w:themeColor="text1"/>
            <w:sz w:val="28"/>
            <w:szCs w:val="28"/>
            <w:shd w:val="clear" w:color="auto" w:fill="FFFFFF"/>
          </w:rPr>
          <w:delText>(</w:delText>
        </w:r>
        <w:r w:rsidDel="00C64740">
          <w:rPr>
            <w:rFonts w:ascii="Times New Roman" w:eastAsia="標楷體" w:hAnsi="Times New Roman" w:cs="標楷體"/>
            <w:color w:val="000000" w:themeColor="text1"/>
            <w:sz w:val="28"/>
            <w:szCs w:val="28"/>
            <w:shd w:val="clear" w:color="auto" w:fill="FFFFFF"/>
          </w:rPr>
          <w:delText>Phonological loop</w:delText>
        </w:r>
        <w:r w:rsidRPr="005150BC" w:rsidDel="00C64740">
          <w:rPr>
            <w:rFonts w:ascii="Times New Roman" w:eastAsia="標楷體" w:hAnsi="Times New Roman" w:cs="標楷體"/>
            <w:color w:val="000000" w:themeColor="text1"/>
            <w:sz w:val="28"/>
            <w:szCs w:val="28"/>
            <w:shd w:val="clear" w:color="auto" w:fill="FFFFFF"/>
          </w:rPr>
          <w:delText>)</w:delText>
        </w:r>
        <w:r w:rsidDel="00C64740">
          <w:rPr>
            <w:rFonts w:ascii="Times New Roman" w:eastAsia="標楷體" w:hAnsi="Times New Roman" w:cs="標楷體" w:hint="eastAsia"/>
            <w:color w:val="000000" w:themeColor="text1"/>
            <w:sz w:val="28"/>
            <w:szCs w:val="28"/>
            <w:shd w:val="clear" w:color="auto" w:fill="FFFFFF"/>
          </w:rPr>
          <w:delText>」與「中央執行</w:delText>
        </w:r>
        <w:r w:rsidRPr="005150BC" w:rsidDel="00C64740">
          <w:rPr>
            <w:rFonts w:ascii="Times New Roman" w:eastAsia="標楷體" w:hAnsi="Times New Roman" w:cs="標楷體" w:hint="eastAsia"/>
            <w:color w:val="000000" w:themeColor="text1"/>
            <w:sz w:val="28"/>
            <w:szCs w:val="28"/>
            <w:shd w:val="clear" w:color="auto" w:fill="FFFFFF"/>
          </w:rPr>
          <w:delText>器</w:delText>
        </w:r>
        <w:r w:rsidRPr="005150BC" w:rsidDel="00C64740">
          <w:rPr>
            <w:rFonts w:ascii="Times New Roman" w:eastAsia="標楷體" w:hAnsi="Times New Roman" w:cs="標楷體"/>
            <w:color w:val="000000" w:themeColor="text1"/>
            <w:sz w:val="28"/>
            <w:szCs w:val="28"/>
            <w:shd w:val="clear" w:color="auto" w:fill="FFFFFF"/>
          </w:rPr>
          <w:delText xml:space="preserve"> (Central executive)</w:delText>
        </w:r>
        <w:r w:rsidDel="00C64740">
          <w:rPr>
            <w:rFonts w:ascii="Times New Roman" w:eastAsia="標楷體" w:hAnsi="Times New Roman" w:cs="標楷體" w:hint="eastAsia"/>
            <w:color w:val="000000" w:themeColor="text1"/>
            <w:sz w:val="28"/>
            <w:szCs w:val="28"/>
            <w:shd w:val="clear" w:color="auto" w:fill="FFFFFF"/>
          </w:rPr>
          <w:delText>」，其中的視覺空間模板指的是負責維持與操作視覺相關的訊息</w:delText>
        </w:r>
        <w:r w:rsidDel="00C64740">
          <w:rPr>
            <w:rFonts w:ascii="Times New Roman" w:eastAsia="標楷體" w:hAnsi="Times New Roman" w:cs="標楷體"/>
            <w:color w:val="000000" w:themeColor="text1"/>
            <w:sz w:val="28"/>
            <w:szCs w:val="28"/>
            <w:shd w:val="clear" w:color="auto" w:fill="FFFFFF"/>
          </w:rPr>
          <w:softHyphen/>
        </w:r>
        <w:r w:rsidRPr="005150BC" w:rsidDel="00C64740">
          <w:rPr>
            <w:rFonts w:ascii="Times New Roman" w:eastAsia="標楷體" w:hAnsi="Times New Roman" w:cs="標楷體"/>
            <w:color w:val="000000" w:themeColor="text1"/>
            <w:sz w:val="28"/>
            <w:szCs w:val="28"/>
            <w:shd w:val="clear" w:color="auto" w:fill="FFFFFF"/>
          </w:rPr>
          <w:delText>(</w:delText>
        </w:r>
        <w:r w:rsidDel="00C64740">
          <w:rPr>
            <w:rFonts w:ascii="Times New Roman" w:eastAsia="標楷體" w:hAnsi="Times New Roman" w:cs="標楷體"/>
            <w:color w:val="000000" w:themeColor="text1"/>
            <w:sz w:val="28"/>
            <w:szCs w:val="28"/>
            <w:shd w:val="clear" w:color="auto" w:fill="FFFFFF"/>
          </w:rPr>
          <w:delText>Baddeley &amp; Andrade, 2000</w:delText>
        </w:r>
        <w:r w:rsidRPr="005150BC" w:rsidDel="00C64740">
          <w:rPr>
            <w:rFonts w:ascii="Times New Roman" w:eastAsia="標楷體" w:hAnsi="Times New Roman" w:cs="標楷體"/>
            <w:color w:val="000000" w:themeColor="text1"/>
            <w:sz w:val="28"/>
            <w:szCs w:val="28"/>
            <w:shd w:val="clear" w:color="auto" w:fill="FFFFFF"/>
          </w:rPr>
          <w:delText>)</w:delText>
        </w:r>
        <w:r w:rsidDel="00C64740">
          <w:rPr>
            <w:rFonts w:ascii="Times New Roman" w:eastAsia="標楷體" w:hAnsi="Times New Roman" w:cs="標楷體" w:hint="eastAsia"/>
            <w:color w:val="000000" w:themeColor="text1"/>
            <w:sz w:val="28"/>
            <w:szCs w:val="28"/>
            <w:shd w:val="clear" w:color="auto" w:fill="FFFFFF"/>
          </w:rPr>
          <w:delText>，而此概念可以分為兩個部份；視覺訊息系統，專門用來處理物體的顏色與形狀；空間訊息系統，處理物體在空間的位置，以及物體在空間的轉換移</w:delText>
        </w:r>
        <w:r w:rsidRPr="005150BC" w:rsidDel="00C64740">
          <w:rPr>
            <w:rFonts w:ascii="Times New Roman" w:eastAsia="標楷體" w:hAnsi="Times New Roman" w:cs="標楷體" w:hint="eastAsia"/>
            <w:color w:val="000000" w:themeColor="text1"/>
            <w:sz w:val="28"/>
            <w:szCs w:val="28"/>
            <w:shd w:val="clear" w:color="auto" w:fill="FFFFFF"/>
          </w:rPr>
          <w:delText>動</w:delText>
        </w:r>
        <w:r w:rsidRPr="005150BC" w:rsidDel="00C64740">
          <w:rPr>
            <w:rFonts w:ascii="Times New Roman" w:eastAsia="標楷體" w:hAnsi="Times New Roman" w:cs="標楷體"/>
            <w:color w:val="000000" w:themeColor="text1"/>
            <w:sz w:val="28"/>
            <w:szCs w:val="28"/>
            <w:shd w:val="clear" w:color="auto" w:fill="FFFFFF"/>
          </w:rPr>
          <w:delText xml:space="preserve"> (Logie Gilhooly &amp;Wynn, 1994)</w:delText>
        </w:r>
        <w:r w:rsidDel="00C64740">
          <w:rPr>
            <w:rFonts w:ascii="Times New Roman" w:eastAsia="標楷體" w:hAnsi="Times New Roman" w:cs="標楷體" w:hint="eastAsia"/>
            <w:color w:val="000000" w:themeColor="text1"/>
            <w:sz w:val="28"/>
            <w:szCs w:val="28"/>
            <w:shd w:val="clear" w:color="auto" w:fill="FFFFFF"/>
          </w:rPr>
          <w:delText>。</w:delText>
        </w:r>
      </w:del>
      <w:ins w:id="135" w:author="user" w:date="2021-09-24T08:38:00Z">
        <w:r w:rsidRPr="00C64740">
          <w:rPr>
            <w:rFonts w:ascii="Times New Roman" w:eastAsia="標楷體" w:hAnsi="Times New Roman" w:cs="標楷體" w:hint="eastAsia"/>
            <w:color w:val="000000" w:themeColor="text1"/>
            <w:sz w:val="28"/>
            <w:szCs w:val="28"/>
            <w:shd w:val="clear" w:color="auto" w:fill="FFFFFF"/>
          </w:rPr>
          <w:t>有些研究者探討</w:t>
        </w:r>
        <w:r w:rsidRPr="00C64740">
          <w:rPr>
            <w:rFonts w:ascii="Times New Roman" w:eastAsia="標楷體" w:hAnsi="Times New Roman" w:cs="標楷體"/>
            <w:color w:val="000000" w:themeColor="text1"/>
            <w:sz w:val="28"/>
            <w:szCs w:val="28"/>
            <w:shd w:val="clear" w:color="auto" w:fill="FFFFFF"/>
          </w:rPr>
          <w:t>幼兒園美感教學現況</w:t>
        </w:r>
      </w:ins>
      <w:ins w:id="136" w:author="user" w:date="2021-09-24T09:55:00Z">
        <w:r>
          <w:rPr>
            <w:rFonts w:ascii="Times New Roman" w:eastAsia="標楷體" w:hAnsi="Times New Roman" w:cs="標楷體" w:hint="eastAsia"/>
            <w:color w:val="000000" w:themeColor="text1"/>
            <w:sz w:val="28"/>
            <w:szCs w:val="28"/>
            <w:shd w:val="clear" w:color="auto" w:fill="FFFFFF"/>
          </w:rPr>
          <w:t>，</w:t>
        </w:r>
      </w:ins>
      <w:ins w:id="137" w:author="user" w:date="2021-09-24T12:02:00Z">
        <w:r>
          <w:rPr>
            <w:rFonts w:ascii="Times New Roman" w:eastAsia="標楷體" w:hAnsi="Times New Roman" w:cs="標楷體" w:hint="eastAsia"/>
            <w:color w:val="000000" w:themeColor="text1"/>
            <w:sz w:val="28"/>
            <w:szCs w:val="28"/>
            <w:shd w:val="clear" w:color="auto" w:fill="FFFFFF"/>
          </w:rPr>
          <w:t>發現幼兒喜歡透過故事繪本來學習，</w:t>
        </w:r>
        <w:del w:id="138" w:author="Yvonne Wang" w:date="2021-09-24T13:09:00Z">
          <w:r w:rsidDel="00E2101F">
            <w:rPr>
              <w:rFonts w:ascii="Times New Roman" w:eastAsia="標楷體" w:hAnsi="Times New Roman" w:cs="標楷體" w:hint="eastAsia"/>
              <w:color w:val="000000" w:themeColor="text1"/>
              <w:sz w:val="28"/>
              <w:szCs w:val="28"/>
              <w:shd w:val="clear" w:color="auto" w:fill="FFFFFF"/>
            </w:rPr>
            <w:delText>且</w:delText>
          </w:r>
        </w:del>
      </w:ins>
      <w:ins w:id="139" w:author="user" w:date="2021-09-24T08:41:00Z">
        <w:r>
          <w:rPr>
            <w:rFonts w:ascii="Times New Roman" w:eastAsia="標楷體" w:hAnsi="Times New Roman" w:cs="標楷體" w:hint="eastAsia"/>
            <w:color w:val="000000" w:themeColor="text1"/>
            <w:sz w:val="28"/>
            <w:szCs w:val="28"/>
            <w:shd w:val="clear" w:color="auto" w:fill="FFFFFF"/>
          </w:rPr>
          <w:t>大部分幼兒園教師皆</w:t>
        </w:r>
      </w:ins>
      <w:ins w:id="140" w:author="user" w:date="2021-09-24T08:38:00Z">
        <w:r w:rsidRPr="00C64740">
          <w:rPr>
            <w:rFonts w:ascii="Times New Roman" w:eastAsia="標楷體" w:hAnsi="Times New Roman" w:cs="標楷體" w:hint="eastAsia"/>
            <w:color w:val="000000" w:themeColor="text1"/>
            <w:sz w:val="28"/>
            <w:szCs w:val="28"/>
            <w:shd w:val="clear" w:color="auto" w:fill="FFFFFF"/>
          </w:rPr>
          <w:t>認同美感教學的重要性，但美感知能相關專業知識仍不足，</w:t>
        </w:r>
      </w:ins>
      <w:ins w:id="141" w:author="Yvonne Wang" w:date="2021-09-24T13:09:00Z">
        <w:r w:rsidR="00E2101F">
          <w:rPr>
            <w:rFonts w:ascii="Times New Roman" w:eastAsia="標楷體" w:hAnsi="Times New Roman" w:cs="標楷體" w:hint="eastAsia"/>
            <w:color w:val="000000" w:themeColor="text1"/>
            <w:sz w:val="28"/>
            <w:szCs w:val="28"/>
            <w:shd w:val="clear" w:color="auto" w:fill="FFFFFF"/>
          </w:rPr>
          <w:t>因而</w:t>
        </w:r>
      </w:ins>
      <w:ins w:id="142" w:author="user" w:date="2021-09-24T08:38:00Z">
        <w:r w:rsidRPr="00C64740">
          <w:rPr>
            <w:rFonts w:ascii="Times New Roman" w:eastAsia="標楷體" w:hAnsi="Times New Roman" w:cs="標楷體" w:hint="eastAsia"/>
            <w:color w:val="000000" w:themeColor="text1"/>
            <w:sz w:val="28"/>
            <w:szCs w:val="28"/>
            <w:shd w:val="clear" w:color="auto" w:fill="FFFFFF"/>
          </w:rPr>
          <w:t>幼兒美感教學品質仍需提升</w:t>
        </w:r>
      </w:ins>
      <w:proofErr w:type="gramStart"/>
      <w:ins w:id="143" w:author="user" w:date="2021-09-24T08:48:00Z">
        <w:r w:rsidRPr="00C64740">
          <w:rPr>
            <w:rFonts w:ascii="Times New Roman" w:eastAsia="標楷體" w:hAnsi="Times New Roman" w:cs="標楷體"/>
            <w:color w:val="000000" w:themeColor="text1"/>
            <w:sz w:val="28"/>
            <w:szCs w:val="28"/>
            <w:shd w:val="clear" w:color="auto" w:fill="FFFFFF"/>
          </w:rPr>
          <w:t>（</w:t>
        </w:r>
        <w:proofErr w:type="gramEnd"/>
        <w:r w:rsidRPr="00C64740">
          <w:rPr>
            <w:rFonts w:ascii="Times New Roman" w:eastAsia="標楷體" w:hAnsi="Times New Roman" w:cs="標楷體"/>
            <w:color w:val="000000" w:themeColor="text1"/>
            <w:sz w:val="28"/>
            <w:szCs w:val="28"/>
            <w:shd w:val="clear" w:color="auto" w:fill="FFFFFF"/>
          </w:rPr>
          <w:t>楊麗芬，</w:t>
        </w:r>
        <w:r w:rsidRPr="00C64740">
          <w:rPr>
            <w:rFonts w:ascii="Times New Roman" w:eastAsia="標楷體" w:hAnsi="Times New Roman" w:cs="標楷體"/>
            <w:color w:val="000000" w:themeColor="text1"/>
            <w:sz w:val="28"/>
            <w:szCs w:val="28"/>
            <w:shd w:val="clear" w:color="auto" w:fill="FFFFFF"/>
          </w:rPr>
          <w:t>2014</w:t>
        </w:r>
        <w:r w:rsidRPr="00C64740">
          <w:rPr>
            <w:rFonts w:ascii="Times New Roman" w:eastAsia="標楷體" w:hAnsi="Times New Roman" w:cs="標楷體"/>
            <w:color w:val="000000" w:themeColor="text1"/>
            <w:sz w:val="28"/>
            <w:szCs w:val="28"/>
            <w:shd w:val="clear" w:color="auto" w:fill="FFFFFF"/>
          </w:rPr>
          <w:t>；劉家妤、白慧娟，</w:t>
        </w:r>
        <w:r w:rsidRPr="00C64740">
          <w:rPr>
            <w:rFonts w:ascii="Times New Roman" w:eastAsia="標楷體" w:hAnsi="Times New Roman" w:cs="標楷體"/>
            <w:color w:val="000000" w:themeColor="text1"/>
            <w:sz w:val="28"/>
            <w:szCs w:val="28"/>
            <w:shd w:val="clear" w:color="auto" w:fill="FFFFFF"/>
          </w:rPr>
          <w:t>2010</w:t>
        </w:r>
        <w:r>
          <w:rPr>
            <w:rFonts w:cs="標楷體" w:hint="eastAsia"/>
            <w:color w:val="000000" w:themeColor="text1"/>
            <w:sz w:val="28"/>
            <w:szCs w:val="28"/>
            <w:shd w:val="clear" w:color="auto" w:fill="FFFFFF"/>
          </w:rPr>
          <w:t>；</w:t>
        </w:r>
        <w:r w:rsidRPr="00C64740">
          <w:rPr>
            <w:rFonts w:ascii="Times New Roman" w:eastAsia="標楷體" w:hAnsi="Times New Roman" w:cs="標楷體"/>
            <w:color w:val="000000" w:themeColor="text1"/>
            <w:sz w:val="28"/>
            <w:szCs w:val="28"/>
            <w:shd w:val="clear" w:color="auto" w:fill="FFFFFF"/>
          </w:rPr>
          <w:t>Chen</w:t>
        </w:r>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 2014</w:t>
        </w:r>
      </w:ins>
      <w:ins w:id="144" w:author="user" w:date="2021-09-24T09:07:00Z">
        <w:r>
          <w:rPr>
            <w:rFonts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Li</w:t>
        </w:r>
        <w:r>
          <w:rPr>
            <w:rFonts w:ascii="Times New Roman" w:eastAsia="標楷體" w:hAnsi="Times New Roman" w:cs="標楷體"/>
            <w:color w:val="000000" w:themeColor="text1"/>
            <w:sz w:val="28"/>
            <w:szCs w:val="28"/>
            <w:shd w:val="clear" w:color="auto" w:fill="FFFFFF"/>
          </w:rPr>
          <w:t>m, 2010</w:t>
        </w:r>
      </w:ins>
      <w:proofErr w:type="gramStart"/>
      <w:ins w:id="145" w:author="user" w:date="2021-09-24T08:48:00Z">
        <w:r w:rsidRPr="00C64740">
          <w:rPr>
            <w:rFonts w:ascii="Times New Roman" w:eastAsia="標楷體" w:hAnsi="Times New Roman" w:cs="標楷體"/>
            <w:color w:val="000000" w:themeColor="text1"/>
            <w:sz w:val="28"/>
            <w:szCs w:val="28"/>
            <w:shd w:val="clear" w:color="auto" w:fill="FFFFFF"/>
          </w:rPr>
          <w:t>）</w:t>
        </w:r>
      </w:ins>
      <w:proofErr w:type="gramEnd"/>
      <w:ins w:id="146" w:author="user" w:date="2021-09-24T08:38:00Z">
        <w:r w:rsidRPr="00C64740">
          <w:rPr>
            <w:rFonts w:ascii="Times New Roman" w:eastAsia="標楷體" w:hAnsi="Times New Roman" w:cs="標楷體" w:hint="eastAsia"/>
            <w:color w:val="000000" w:themeColor="text1"/>
            <w:sz w:val="28"/>
            <w:szCs w:val="28"/>
            <w:shd w:val="clear" w:color="auto" w:fill="FFFFFF"/>
          </w:rPr>
          <w:t>。</w:t>
        </w:r>
      </w:ins>
      <w:ins w:id="147" w:author="Yvonne Wang" w:date="2021-09-24T13:10:00Z">
        <w:r w:rsidR="00E2101F">
          <w:rPr>
            <w:rFonts w:ascii="Times New Roman" w:eastAsia="標楷體" w:hAnsi="Times New Roman" w:cs="標楷體" w:hint="eastAsia"/>
            <w:color w:val="000000" w:themeColor="text1"/>
            <w:sz w:val="28"/>
            <w:szCs w:val="28"/>
            <w:shd w:val="clear" w:color="auto" w:fill="FFFFFF"/>
          </w:rPr>
          <w:t>另外</w:t>
        </w:r>
        <w:r w:rsidR="00E2101F">
          <w:rPr>
            <w:rFonts w:cs="標楷體" w:hint="eastAsia"/>
            <w:color w:val="000000" w:themeColor="text1"/>
            <w:sz w:val="28"/>
            <w:szCs w:val="28"/>
            <w:shd w:val="clear" w:color="auto" w:fill="FFFFFF"/>
          </w:rPr>
          <w:t>，</w:t>
        </w:r>
      </w:ins>
      <w:ins w:id="148" w:author="user" w:date="2021-09-24T08:43:00Z">
        <w:r>
          <w:rPr>
            <w:rFonts w:ascii="Times New Roman" w:eastAsia="標楷體" w:hAnsi="Times New Roman" w:cs="標楷體" w:hint="eastAsia"/>
            <w:color w:val="000000" w:themeColor="text1"/>
            <w:sz w:val="28"/>
            <w:szCs w:val="28"/>
            <w:shd w:val="clear" w:color="auto" w:fill="FFFFFF"/>
          </w:rPr>
          <w:t>一些國內學者則</w:t>
        </w:r>
      </w:ins>
      <w:ins w:id="149" w:author="user" w:date="2021-09-24T08:46:00Z">
        <w:r>
          <w:rPr>
            <w:rFonts w:ascii="Times New Roman" w:eastAsia="標楷體" w:hAnsi="Times New Roman" w:cs="標楷體" w:hint="eastAsia"/>
            <w:color w:val="000000" w:themeColor="text1"/>
            <w:sz w:val="28"/>
            <w:szCs w:val="28"/>
            <w:shd w:val="clear" w:color="auto" w:fill="FFFFFF"/>
          </w:rPr>
          <w:t>以</w:t>
        </w:r>
      </w:ins>
      <w:ins w:id="150" w:author="user" w:date="2021-09-24T08:38:00Z">
        <w:r w:rsidRPr="00C64740">
          <w:rPr>
            <w:rFonts w:ascii="Times New Roman" w:eastAsia="標楷體" w:hAnsi="Times New Roman" w:cs="標楷體" w:hint="eastAsia"/>
            <w:color w:val="000000" w:themeColor="text1"/>
            <w:sz w:val="28"/>
            <w:szCs w:val="28"/>
            <w:shd w:val="clear" w:color="auto" w:fill="FFFFFF"/>
          </w:rPr>
          <w:t>行動研究或質性研究，從</w:t>
        </w:r>
      </w:ins>
      <w:ins w:id="151" w:author="user" w:date="2021-09-24T08:49:00Z">
        <w:r>
          <w:rPr>
            <w:rFonts w:ascii="Times New Roman" w:eastAsia="標楷體" w:hAnsi="Times New Roman" w:cs="標楷體" w:hint="eastAsia"/>
            <w:color w:val="000000" w:themeColor="text1"/>
            <w:sz w:val="28"/>
            <w:szCs w:val="28"/>
            <w:shd w:val="clear" w:color="auto" w:fill="FFFFFF"/>
          </w:rPr>
          <w:t>視覺藝術</w:t>
        </w:r>
      </w:ins>
      <w:ins w:id="152" w:author="user" w:date="2021-09-24T08:54:00Z">
        <w:r>
          <w:rPr>
            <w:rFonts w:ascii="Times New Roman" w:eastAsia="標楷體" w:hAnsi="Times New Roman" w:cs="標楷體" w:hint="eastAsia"/>
            <w:color w:val="000000" w:themeColor="text1"/>
            <w:sz w:val="28"/>
            <w:szCs w:val="28"/>
            <w:shd w:val="clear" w:color="auto" w:fill="FFFFFF"/>
          </w:rPr>
          <w:t>課程</w:t>
        </w:r>
      </w:ins>
      <w:ins w:id="153" w:author="user" w:date="2021-09-24T08:50:00Z">
        <w:r>
          <w:rPr>
            <w:rFonts w:cs="標楷體" w:hint="eastAsia"/>
            <w:color w:val="000000" w:themeColor="text1"/>
            <w:sz w:val="28"/>
            <w:szCs w:val="28"/>
            <w:shd w:val="clear" w:color="auto" w:fill="FFFFFF"/>
          </w:rPr>
          <w:t>、</w:t>
        </w:r>
      </w:ins>
      <w:ins w:id="154" w:author="user" w:date="2021-09-24T08:38:00Z">
        <w:r w:rsidRPr="00C64740">
          <w:rPr>
            <w:rFonts w:ascii="Times New Roman" w:eastAsia="標楷體" w:hAnsi="Times New Roman" w:cs="標楷體" w:hint="eastAsia"/>
            <w:color w:val="000000" w:themeColor="text1"/>
            <w:sz w:val="28"/>
            <w:szCs w:val="28"/>
            <w:shd w:val="clear" w:color="auto" w:fill="FFFFFF"/>
          </w:rPr>
          <w:t>戲劇賞析課程</w:t>
        </w:r>
        <w:r w:rsidRPr="00C64740">
          <w:rPr>
            <w:rFonts w:ascii="Times New Roman" w:eastAsia="標楷體" w:hAnsi="Times New Roman" w:cs="標楷體"/>
            <w:color w:val="000000" w:themeColor="text1"/>
            <w:sz w:val="28"/>
            <w:szCs w:val="28"/>
            <w:shd w:val="clear" w:color="auto" w:fill="FFFFFF"/>
          </w:rPr>
          <w:t>、偶戲主題課程、社區廟宇融入美感課程</w:t>
        </w:r>
      </w:ins>
      <w:ins w:id="155" w:author="user" w:date="2021-09-24T08:54:00Z">
        <w:r>
          <w:rPr>
            <w:rFonts w:ascii="Times New Roman" w:eastAsia="標楷體" w:hAnsi="Times New Roman" w:cs="標楷體" w:hint="eastAsia"/>
            <w:color w:val="000000" w:themeColor="text1"/>
            <w:sz w:val="28"/>
            <w:szCs w:val="28"/>
            <w:shd w:val="clear" w:color="auto" w:fill="FFFFFF"/>
          </w:rPr>
          <w:t>等，</w:t>
        </w:r>
      </w:ins>
      <w:ins w:id="156" w:author="user" w:date="2021-09-24T08:45:00Z">
        <w:r>
          <w:rPr>
            <w:rFonts w:ascii="Times New Roman" w:eastAsia="標楷體" w:hAnsi="Times New Roman" w:cs="標楷體" w:hint="eastAsia"/>
            <w:color w:val="000000" w:themeColor="text1"/>
            <w:sz w:val="28"/>
            <w:szCs w:val="28"/>
            <w:shd w:val="clear" w:color="auto" w:fill="FFFFFF"/>
          </w:rPr>
          <w:t>運用</w:t>
        </w:r>
      </w:ins>
      <w:ins w:id="157" w:author="user" w:date="2021-09-24T08:38:00Z">
        <w:r w:rsidRPr="00C64740">
          <w:rPr>
            <w:rFonts w:ascii="Times New Roman" w:eastAsia="標楷體" w:hAnsi="Times New Roman" w:cs="標楷體"/>
            <w:color w:val="000000" w:themeColor="text1"/>
            <w:sz w:val="28"/>
            <w:szCs w:val="28"/>
            <w:shd w:val="clear" w:color="auto" w:fill="FFFFFF"/>
          </w:rPr>
          <w:t>生活來實踐幼兒美感教育，並提升教師的美感教學專業</w:t>
        </w:r>
      </w:ins>
      <w:proofErr w:type="gramStart"/>
      <w:ins w:id="158" w:author="user" w:date="2021-09-24T08:45:00Z">
        <w:r w:rsidRPr="00C64740">
          <w:rPr>
            <w:rFonts w:ascii="Times New Roman" w:eastAsia="標楷體" w:hAnsi="Times New Roman" w:cs="標楷體"/>
            <w:color w:val="000000" w:themeColor="text1"/>
            <w:sz w:val="28"/>
            <w:szCs w:val="28"/>
            <w:shd w:val="clear" w:color="auto" w:fill="FFFFFF"/>
          </w:rPr>
          <w:t>（</w:t>
        </w:r>
      </w:ins>
      <w:proofErr w:type="gramEnd"/>
      <w:ins w:id="159" w:author="user" w:date="2021-09-24T09:06:00Z">
        <w:r w:rsidRPr="00C64740">
          <w:rPr>
            <w:rFonts w:ascii="Times New Roman" w:eastAsia="標楷體" w:hAnsi="Times New Roman" w:cs="標楷體" w:hint="eastAsia"/>
            <w:color w:val="000000" w:themeColor="text1"/>
            <w:sz w:val="28"/>
            <w:szCs w:val="28"/>
            <w:shd w:val="clear" w:color="auto" w:fill="FFFFFF"/>
          </w:rPr>
          <w:t>羅心玫</w:t>
        </w:r>
        <w:r>
          <w:rPr>
            <w:rFonts w:cs="標楷體" w:hint="eastAsia"/>
            <w:color w:val="000000" w:themeColor="text1"/>
            <w:sz w:val="28"/>
            <w:szCs w:val="28"/>
            <w:shd w:val="clear" w:color="auto" w:fill="FFFFFF"/>
          </w:rPr>
          <w:t>、</w:t>
        </w:r>
      </w:ins>
      <w:ins w:id="160" w:author="user" w:date="2021-09-24T08:51:00Z">
        <w:r w:rsidRPr="00466459">
          <w:rPr>
            <w:rFonts w:ascii="Times New Roman" w:eastAsia="標楷體" w:hAnsi="Times New Roman" w:cs="標楷體" w:hint="eastAsia"/>
            <w:color w:val="000000" w:themeColor="text1"/>
            <w:sz w:val="28"/>
            <w:szCs w:val="28"/>
            <w:shd w:val="clear" w:color="auto" w:fill="FFFFFF"/>
          </w:rPr>
          <w:t>林玟君</w:t>
        </w:r>
      </w:ins>
      <w:ins w:id="161" w:author="user" w:date="2021-09-24T11:22:00Z">
        <w:r>
          <w:rPr>
            <w:rFonts w:ascii="標楷體" w:eastAsia="標楷體" w:hAnsi="標楷體" w:cs="標楷體" w:hint="eastAsia"/>
            <w:color w:val="000000" w:themeColor="text1"/>
            <w:sz w:val="28"/>
            <w:szCs w:val="28"/>
            <w:shd w:val="clear" w:color="auto" w:fill="FFFFFF"/>
          </w:rPr>
          <w:t>，</w:t>
        </w:r>
      </w:ins>
      <w:ins w:id="162" w:author="user" w:date="2021-09-24T08:51:00Z">
        <w:r w:rsidRPr="00466459">
          <w:rPr>
            <w:rFonts w:ascii="Times New Roman" w:eastAsia="標楷體" w:hAnsi="Times New Roman" w:cs="標楷體"/>
            <w:color w:val="000000" w:themeColor="text1"/>
            <w:sz w:val="28"/>
            <w:szCs w:val="28"/>
            <w:shd w:val="clear" w:color="auto" w:fill="FFFFFF"/>
          </w:rPr>
          <w:t xml:space="preserve"> 20</w:t>
        </w:r>
      </w:ins>
      <w:ins w:id="163" w:author="user" w:date="2021-09-24T09:06:00Z">
        <w:r>
          <w:rPr>
            <w:rFonts w:ascii="Times New Roman" w:eastAsia="標楷體" w:hAnsi="Times New Roman" w:cs="標楷體" w:hint="eastAsia"/>
            <w:color w:val="000000" w:themeColor="text1"/>
            <w:sz w:val="28"/>
            <w:szCs w:val="28"/>
            <w:shd w:val="clear" w:color="auto" w:fill="FFFFFF"/>
          </w:rPr>
          <w:t>10</w:t>
        </w:r>
      </w:ins>
      <w:ins w:id="164" w:author="user" w:date="2021-09-24T08:51:00Z">
        <w:r>
          <w:rPr>
            <w:rFonts w:cs="標楷體" w:hint="eastAsia"/>
            <w:color w:val="000000" w:themeColor="text1"/>
            <w:sz w:val="28"/>
            <w:szCs w:val="28"/>
            <w:shd w:val="clear" w:color="auto" w:fill="FFFFFF"/>
          </w:rPr>
          <w:t>；</w:t>
        </w:r>
      </w:ins>
      <w:ins w:id="165" w:author="user" w:date="2021-09-24T08:45:00Z">
        <w:r w:rsidRPr="00C64740">
          <w:rPr>
            <w:rFonts w:ascii="Times New Roman" w:eastAsia="標楷體" w:hAnsi="Times New Roman" w:cs="標楷體" w:hint="eastAsia"/>
            <w:color w:val="000000" w:themeColor="text1"/>
            <w:sz w:val="28"/>
            <w:szCs w:val="28"/>
            <w:shd w:val="clear" w:color="auto" w:fill="FFFFFF"/>
          </w:rPr>
          <w:t>黃雪玲，</w:t>
        </w:r>
        <w:r w:rsidRPr="00C64740">
          <w:rPr>
            <w:rFonts w:ascii="Times New Roman" w:eastAsia="標楷體" w:hAnsi="Times New Roman" w:cs="標楷體"/>
            <w:color w:val="000000" w:themeColor="text1"/>
            <w:sz w:val="28"/>
            <w:szCs w:val="28"/>
            <w:shd w:val="clear" w:color="auto" w:fill="FFFFFF"/>
          </w:rPr>
          <w:t>2013</w:t>
        </w:r>
        <w:r>
          <w:rPr>
            <w:rFonts w:cs="標楷體" w:hint="eastAsia"/>
            <w:color w:val="000000" w:themeColor="text1"/>
            <w:sz w:val="28"/>
            <w:szCs w:val="28"/>
            <w:shd w:val="clear" w:color="auto" w:fill="FFFFFF"/>
          </w:rPr>
          <w:t>；</w:t>
        </w:r>
        <w:r w:rsidRPr="00C64740">
          <w:rPr>
            <w:rFonts w:ascii="Times New Roman" w:eastAsia="標楷體" w:hAnsi="Times New Roman" w:cs="標楷體"/>
            <w:color w:val="000000" w:themeColor="text1"/>
            <w:sz w:val="28"/>
            <w:szCs w:val="28"/>
            <w:shd w:val="clear" w:color="auto" w:fill="FFFFFF"/>
          </w:rPr>
          <w:t>郭珮蓉，</w:t>
        </w:r>
        <w:r w:rsidRPr="00C64740">
          <w:rPr>
            <w:rFonts w:ascii="Times New Roman" w:eastAsia="標楷體" w:hAnsi="Times New Roman" w:cs="標楷體"/>
            <w:color w:val="000000" w:themeColor="text1"/>
            <w:sz w:val="28"/>
            <w:szCs w:val="28"/>
            <w:shd w:val="clear" w:color="auto" w:fill="FFFFFF"/>
          </w:rPr>
          <w:t>2015</w:t>
        </w:r>
        <w:r w:rsidRPr="009E6B89">
          <w:rPr>
            <w:rFonts w:ascii="Times New Roman" w:eastAsia="標楷體" w:hAnsi="Times New Roman" w:cs="標楷體" w:hint="eastAsia"/>
            <w:color w:val="000000" w:themeColor="text1"/>
            <w:sz w:val="28"/>
            <w:szCs w:val="28"/>
            <w:shd w:val="clear" w:color="auto" w:fill="FFFFFF"/>
            <w:rPrChange w:id="166" w:author="user" w:date="2021-09-24T09:06:00Z">
              <w:rPr>
                <w:rFonts w:cs="標楷體" w:hint="eastAsia"/>
                <w:color w:val="000000" w:themeColor="text1"/>
                <w:sz w:val="28"/>
                <w:szCs w:val="28"/>
                <w:shd w:val="clear" w:color="auto" w:fill="FFFFFF"/>
              </w:rPr>
            </w:rPrChange>
          </w:rPr>
          <w:t>；</w:t>
        </w:r>
      </w:ins>
      <w:ins w:id="167" w:author="user" w:date="2021-09-24T09:06:00Z">
        <w:r w:rsidRPr="009E6B89">
          <w:rPr>
            <w:rFonts w:ascii="Times New Roman" w:eastAsia="標楷體" w:hAnsi="Times New Roman" w:cs="標楷體"/>
            <w:color w:val="000000" w:themeColor="text1"/>
            <w:sz w:val="28"/>
            <w:szCs w:val="28"/>
            <w:shd w:val="clear" w:color="auto" w:fill="FFFFFF"/>
            <w:rPrChange w:id="168" w:author="user" w:date="2021-09-24T09:06:00Z">
              <w:rPr/>
            </w:rPrChange>
          </w:rPr>
          <w:t>鄭淑華，</w:t>
        </w:r>
        <w:r w:rsidRPr="009E6B89">
          <w:rPr>
            <w:rFonts w:ascii="Times New Roman" w:eastAsia="標楷體" w:hAnsi="Times New Roman" w:cs="標楷體"/>
            <w:color w:val="000000" w:themeColor="text1"/>
            <w:sz w:val="28"/>
            <w:szCs w:val="28"/>
            <w:shd w:val="clear" w:color="auto" w:fill="FFFFFF"/>
            <w:rPrChange w:id="169" w:author="user" w:date="2021-09-24T09:06:00Z">
              <w:rPr/>
            </w:rPrChange>
          </w:rPr>
          <w:t>2016</w:t>
        </w:r>
      </w:ins>
      <w:proofErr w:type="gramStart"/>
      <w:ins w:id="170" w:author="user" w:date="2021-09-24T08:45:00Z">
        <w:r w:rsidRPr="00C64740">
          <w:rPr>
            <w:rFonts w:ascii="Times New Roman" w:eastAsia="標楷體" w:hAnsi="Times New Roman" w:cs="標楷體"/>
            <w:color w:val="000000" w:themeColor="text1"/>
            <w:sz w:val="28"/>
            <w:szCs w:val="28"/>
            <w:shd w:val="clear" w:color="auto" w:fill="FFFFFF"/>
          </w:rPr>
          <w:t>）</w:t>
        </w:r>
      </w:ins>
      <w:proofErr w:type="gramEnd"/>
      <w:ins w:id="171" w:author="user" w:date="2021-09-24T08:38:00Z">
        <w:r w:rsidRPr="00C64740">
          <w:rPr>
            <w:rFonts w:ascii="Times New Roman" w:eastAsia="標楷體" w:hAnsi="Times New Roman" w:cs="標楷體"/>
            <w:color w:val="000000" w:themeColor="text1"/>
            <w:sz w:val="28"/>
            <w:szCs w:val="28"/>
            <w:shd w:val="clear" w:color="auto" w:fill="FFFFFF"/>
          </w:rPr>
          <w:t>。</w:t>
        </w:r>
      </w:ins>
      <w:ins w:id="172" w:author="user" w:date="2021-09-24T11:11:00Z">
        <w:r>
          <w:rPr>
            <w:rFonts w:ascii="Times New Roman" w:eastAsia="標楷體" w:hAnsi="Times New Roman" w:cs="標楷體" w:hint="eastAsia"/>
            <w:color w:val="000000" w:themeColor="text1"/>
            <w:sz w:val="28"/>
            <w:szCs w:val="28"/>
            <w:shd w:val="clear" w:color="auto" w:fill="FFFFFF"/>
          </w:rPr>
          <w:t>由於過去研究大</w:t>
        </w:r>
      </w:ins>
      <w:ins w:id="173" w:author="user" w:date="2021-09-24T11:12:00Z">
        <w:r>
          <w:rPr>
            <w:rFonts w:ascii="Times New Roman" w:eastAsia="標楷體" w:hAnsi="Times New Roman" w:cs="標楷體" w:hint="eastAsia"/>
            <w:color w:val="000000" w:themeColor="text1"/>
            <w:sz w:val="28"/>
            <w:szCs w:val="28"/>
            <w:shd w:val="clear" w:color="auto" w:fill="FFFFFF"/>
          </w:rPr>
          <w:t>多</w:t>
        </w:r>
      </w:ins>
      <w:ins w:id="174" w:author="user" w:date="2021-09-24T11:11:00Z">
        <w:r>
          <w:rPr>
            <w:rFonts w:ascii="Times New Roman" w:eastAsia="標楷體" w:hAnsi="Times New Roman" w:cs="標楷體" w:hint="eastAsia"/>
            <w:color w:val="000000" w:themeColor="text1"/>
            <w:sz w:val="28"/>
            <w:szCs w:val="28"/>
            <w:shd w:val="clear" w:color="auto" w:fill="FFFFFF"/>
          </w:rPr>
          <w:t>是質性研究，</w:t>
        </w:r>
      </w:ins>
      <w:ins w:id="175" w:author="user" w:date="2021-09-24T10:57:00Z">
        <w:r w:rsidRPr="001F6D24">
          <w:rPr>
            <w:rFonts w:ascii="Times New Roman" w:eastAsia="標楷體" w:hAnsi="Times New Roman" w:cs="標楷體" w:hint="eastAsia"/>
            <w:color w:val="000000" w:themeColor="text1"/>
            <w:sz w:val="28"/>
            <w:szCs w:val="28"/>
            <w:shd w:val="clear" w:color="auto" w:fill="FFFFFF"/>
          </w:rPr>
          <w:t>因此</w:t>
        </w:r>
        <w:r w:rsidRPr="001F6D24">
          <w:rPr>
            <w:rFonts w:ascii="Times New Roman" w:eastAsia="標楷體" w:hAnsi="Times New Roman" w:cs="標楷體" w:hint="eastAsia"/>
            <w:color w:val="000000" w:themeColor="text1"/>
            <w:sz w:val="28"/>
            <w:szCs w:val="28"/>
            <w:shd w:val="clear" w:color="auto" w:fill="FFFFFF"/>
            <w:rPrChange w:id="176" w:author="user" w:date="2021-09-24T10:57:00Z">
              <w:rPr>
                <w:rFonts w:ascii="Times New Roman" w:eastAsia="標楷體" w:hAnsi="Times New Roman" w:cs="標楷體" w:hint="eastAsia"/>
                <w:color w:val="000000" w:themeColor="text1"/>
                <w:sz w:val="28"/>
                <w:szCs w:val="28"/>
                <w:highlight w:val="yellow"/>
                <w:shd w:val="clear" w:color="auto" w:fill="FFFFFF"/>
              </w:rPr>
            </w:rPrChange>
          </w:rPr>
          <w:t>本研究</w:t>
        </w:r>
      </w:ins>
      <w:ins w:id="177" w:author="user" w:date="2021-09-24T08:38:00Z">
        <w:r w:rsidRPr="001F6D24">
          <w:rPr>
            <w:rFonts w:ascii="Times New Roman" w:eastAsia="標楷體" w:hAnsi="Times New Roman" w:cs="標楷體" w:hint="eastAsia"/>
            <w:color w:val="000000" w:themeColor="text1"/>
            <w:sz w:val="28"/>
            <w:szCs w:val="28"/>
            <w:shd w:val="clear" w:color="auto" w:fill="FFFFFF"/>
          </w:rPr>
          <w:t>在美感教育上，研究者</w:t>
        </w:r>
      </w:ins>
      <w:ins w:id="178" w:author="user" w:date="2021-09-24T10:57:00Z">
        <w:r w:rsidRPr="001F6D24">
          <w:rPr>
            <w:rFonts w:ascii="Times New Roman" w:eastAsia="標楷體" w:hAnsi="Times New Roman" w:cs="標楷體" w:hint="eastAsia"/>
            <w:color w:val="000000" w:themeColor="text1"/>
            <w:sz w:val="28"/>
            <w:szCs w:val="28"/>
            <w:shd w:val="clear" w:color="auto" w:fill="FFFFFF"/>
            <w:rPrChange w:id="179" w:author="user" w:date="2021-09-24T10:57:00Z">
              <w:rPr>
                <w:rFonts w:ascii="Times New Roman" w:eastAsia="標楷體" w:hAnsi="Times New Roman" w:cs="標楷體" w:hint="eastAsia"/>
                <w:color w:val="000000" w:themeColor="text1"/>
                <w:sz w:val="28"/>
                <w:szCs w:val="28"/>
                <w:highlight w:val="yellow"/>
                <w:shd w:val="clear" w:color="auto" w:fill="FFFFFF"/>
              </w:rPr>
            </w:rPrChange>
          </w:rPr>
          <w:t>欲</w:t>
        </w:r>
      </w:ins>
      <w:ins w:id="180" w:author="user" w:date="2021-09-24T11:10:00Z">
        <w:r>
          <w:rPr>
            <w:rFonts w:ascii="Times New Roman" w:eastAsia="標楷體" w:hAnsi="Times New Roman" w:cs="標楷體" w:hint="eastAsia"/>
            <w:color w:val="000000" w:themeColor="text1"/>
            <w:sz w:val="28"/>
            <w:szCs w:val="28"/>
            <w:shd w:val="clear" w:color="auto" w:fill="FFFFFF"/>
          </w:rPr>
          <w:t>透過量化分析來</w:t>
        </w:r>
      </w:ins>
      <w:ins w:id="181" w:author="user" w:date="2021-09-24T08:38:00Z">
        <w:r w:rsidRPr="001F6D24">
          <w:rPr>
            <w:rFonts w:ascii="Times New Roman" w:eastAsia="標楷體" w:hAnsi="Times New Roman" w:cs="標楷體" w:hint="eastAsia"/>
            <w:color w:val="000000" w:themeColor="text1"/>
            <w:sz w:val="28"/>
            <w:szCs w:val="28"/>
            <w:shd w:val="clear" w:color="auto" w:fill="FFFFFF"/>
          </w:rPr>
          <w:t>探討美感課程發展與教學相關議題。</w:t>
        </w:r>
      </w:ins>
      <w:del w:id="182" w:author="user" w:date="2021-09-24T08:38:00Z">
        <w:r w:rsidRPr="001F6D24" w:rsidDel="00C64740">
          <w:rPr>
            <w:rFonts w:ascii="Times New Roman" w:eastAsia="標楷體" w:hAnsi="Times New Roman" w:cs="標楷體" w:hint="eastAsia"/>
            <w:color w:val="000000" w:themeColor="text1"/>
            <w:sz w:val="28"/>
            <w:szCs w:val="28"/>
            <w:shd w:val="clear" w:color="auto" w:fill="FFFFFF"/>
          </w:rPr>
          <w:delText>由上述論點可得知，視覺訊息系統對於幼兒的工作記憶也能有正向幫助，因此本研究挑選了其中的兩項「色彩」與「形狀」，作為主要的研究目標。</w:delText>
        </w:r>
        <w:r w:rsidRPr="001F6D24" w:rsidDel="00C64740">
          <w:rPr>
            <w:rFonts w:ascii="Times New Roman" w:eastAsia="標楷體" w:hAnsi="Times New Roman" w:cs="標楷體"/>
            <w:color w:val="000000" w:themeColor="text1"/>
            <w:sz w:val="28"/>
            <w:szCs w:val="28"/>
            <w:shd w:val="clear" w:color="auto" w:fill="FFFFFF"/>
          </w:rPr>
          <w:delText>(</w:delText>
        </w:r>
        <w:r w:rsidRPr="001F6D24" w:rsidDel="00C64740">
          <w:rPr>
            <w:rFonts w:ascii="Times New Roman" w:eastAsia="標楷體" w:hAnsi="Times New Roman" w:cs="標楷體" w:hint="eastAsia"/>
            <w:color w:val="000000" w:themeColor="text1"/>
            <w:sz w:val="28"/>
            <w:szCs w:val="28"/>
            <w:shd w:val="clear" w:color="auto" w:fill="FFFFFF"/>
          </w:rPr>
          <w:delText>請找期刊文獻，說明文獻中作者為何使用顏色和形狀及最後成果如何</w:delText>
        </w:r>
        <w:r w:rsidRPr="001F6D24" w:rsidDel="00C64740">
          <w:rPr>
            <w:rFonts w:ascii="Times New Roman" w:eastAsia="標楷體" w:hAnsi="Times New Roman" w:cs="標楷體"/>
            <w:color w:val="000000" w:themeColor="text1"/>
            <w:sz w:val="28"/>
            <w:szCs w:val="28"/>
            <w:shd w:val="clear" w:color="auto" w:fill="FFFFFF"/>
          </w:rPr>
          <w:delText>)</w:delText>
        </w:r>
      </w:del>
      <w:del w:id="183" w:author="user" w:date="2021-09-24T08:39:00Z">
        <w:r w:rsidRPr="001F6D24" w:rsidDel="00C64740">
          <w:rPr>
            <w:rFonts w:ascii="Times New Roman" w:eastAsia="標楷體" w:hAnsi="Times New Roman" w:cs="標楷體" w:hint="eastAsia"/>
            <w:color w:val="000000" w:themeColor="text1"/>
            <w:sz w:val="28"/>
            <w:szCs w:val="28"/>
            <w:shd w:val="clear" w:color="auto" w:fill="FFFFFF"/>
          </w:rPr>
          <w:delText>。</w:delText>
        </w:r>
      </w:del>
    </w:p>
    <w:p w14:paraId="3C0B5D7B" w14:textId="0ECDDE6F" w:rsidR="00221778" w:rsidRPr="00466459" w:rsidRDefault="00221778">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sidRPr="00E229CA">
        <w:rPr>
          <w:rFonts w:ascii="Times New Roman" w:eastAsia="標楷體" w:hAnsi="Times New Roman" w:cs="標楷體" w:hint="eastAsia"/>
          <w:color w:val="000000" w:themeColor="text1"/>
          <w:sz w:val="28"/>
          <w:szCs w:val="28"/>
          <w:shd w:val="clear" w:color="auto" w:fill="FFFFFF"/>
        </w:rPr>
        <w:t>學齡前兒童在早期動作技能與後期的學業表現以及健康相關</w:t>
      </w:r>
      <w:ins w:id="184" w:author="Yvonne Wang" w:date="2021-09-24T13:11:00Z">
        <w:r w:rsidR="000F0964">
          <w:rPr>
            <w:rFonts w:ascii="Times New Roman" w:eastAsia="標楷體" w:hAnsi="Times New Roman" w:cs="標楷體" w:hint="eastAsia"/>
            <w:color w:val="000000" w:themeColor="text1"/>
            <w:sz w:val="28"/>
            <w:szCs w:val="28"/>
            <w:shd w:val="clear" w:color="auto" w:fill="FFFFFF"/>
          </w:rPr>
          <w:t>等</w:t>
        </w:r>
      </w:ins>
      <w:r w:rsidRPr="00E229CA">
        <w:rPr>
          <w:rFonts w:ascii="Times New Roman" w:eastAsia="標楷體" w:hAnsi="Times New Roman" w:cs="標楷體" w:hint="eastAsia"/>
          <w:color w:val="000000" w:themeColor="text1"/>
          <w:sz w:val="28"/>
          <w:szCs w:val="28"/>
          <w:shd w:val="clear" w:color="auto" w:fill="FFFFFF"/>
        </w:rPr>
        <w:t>的</w:t>
      </w:r>
      <w:ins w:id="185" w:author="Yvonne Wang" w:date="2021-09-24T13:11:00Z">
        <w:r w:rsidR="000F0964">
          <w:rPr>
            <w:rFonts w:ascii="Times New Roman" w:eastAsia="標楷體" w:hAnsi="Times New Roman" w:cs="標楷體" w:hint="eastAsia"/>
            <w:color w:val="000000" w:themeColor="text1"/>
            <w:sz w:val="28"/>
            <w:szCs w:val="28"/>
            <w:shd w:val="clear" w:color="auto" w:fill="FFFFFF"/>
          </w:rPr>
          <w:t>研究</w:t>
        </w:r>
      </w:ins>
      <w:r w:rsidRPr="00E229CA">
        <w:rPr>
          <w:rFonts w:ascii="Times New Roman" w:eastAsia="標楷體" w:hAnsi="Times New Roman" w:cs="標楷體" w:hint="eastAsia"/>
          <w:color w:val="000000" w:themeColor="text1"/>
          <w:sz w:val="28"/>
          <w:szCs w:val="28"/>
          <w:shd w:val="clear" w:color="auto" w:fill="FFFFFF"/>
        </w:rPr>
        <w:t>數據</w:t>
      </w:r>
      <w:ins w:id="186" w:author="Yvonne Wang" w:date="2021-09-24T13:11:00Z">
        <w:r w:rsidR="000F0964">
          <w:rPr>
            <w:rFonts w:cs="標楷體" w:hint="eastAsia"/>
            <w:color w:val="000000" w:themeColor="text1"/>
            <w:sz w:val="28"/>
            <w:szCs w:val="28"/>
            <w:shd w:val="clear" w:color="auto" w:fill="FFFFFF"/>
          </w:rPr>
          <w:t>，</w:t>
        </w:r>
        <w:r w:rsidR="000F0964">
          <w:rPr>
            <w:rFonts w:ascii="Times New Roman" w:eastAsia="標楷體" w:hAnsi="Times New Roman" w:cs="標楷體" w:hint="eastAsia"/>
            <w:color w:val="000000" w:themeColor="text1"/>
            <w:sz w:val="28"/>
            <w:szCs w:val="28"/>
            <w:shd w:val="clear" w:color="auto" w:fill="FFFFFF"/>
          </w:rPr>
          <w:t>顯示</w:t>
        </w:r>
      </w:ins>
      <w:ins w:id="187" w:author="Yvonne Wang" w:date="2021-09-24T13:12:00Z">
        <w:r w:rsidR="000F0964">
          <w:rPr>
            <w:rFonts w:ascii="Times New Roman" w:eastAsia="標楷體" w:hAnsi="Times New Roman" w:cs="標楷體" w:hint="eastAsia"/>
            <w:color w:val="000000" w:themeColor="text1"/>
            <w:sz w:val="28"/>
            <w:szCs w:val="28"/>
            <w:shd w:val="clear" w:color="auto" w:fill="FFFFFF"/>
          </w:rPr>
          <w:t>這些因素有</w:t>
        </w:r>
      </w:ins>
      <w:del w:id="188" w:author="Yvonne Wang" w:date="2021-09-24T13:11:00Z">
        <w:r w:rsidRPr="00E229CA" w:rsidDel="000F0964">
          <w:rPr>
            <w:rFonts w:ascii="Times New Roman" w:eastAsia="標楷體" w:hAnsi="Times New Roman" w:cs="標楷體" w:hint="eastAsia"/>
            <w:color w:val="000000" w:themeColor="text1"/>
            <w:sz w:val="28"/>
            <w:szCs w:val="28"/>
            <w:shd w:val="clear" w:color="auto" w:fill="FFFFFF"/>
          </w:rPr>
          <w:delText>存在</w:delText>
        </w:r>
      </w:del>
      <w:r w:rsidRPr="00E229CA">
        <w:rPr>
          <w:rFonts w:ascii="Times New Roman" w:eastAsia="標楷體" w:hAnsi="Times New Roman" w:cs="標楷體" w:hint="eastAsia"/>
          <w:color w:val="000000" w:themeColor="text1"/>
          <w:sz w:val="28"/>
          <w:szCs w:val="28"/>
          <w:shd w:val="clear" w:color="auto" w:fill="FFFFFF"/>
        </w:rPr>
        <w:t>著</w:t>
      </w:r>
      <w:r>
        <w:rPr>
          <w:rFonts w:ascii="Times New Roman" w:eastAsia="標楷體" w:hAnsi="Times New Roman" w:cs="標楷體" w:hint="eastAsia"/>
          <w:color w:val="000000" w:themeColor="text1"/>
          <w:sz w:val="28"/>
          <w:szCs w:val="28"/>
          <w:shd w:val="clear" w:color="auto" w:fill="FFFFFF"/>
        </w:rPr>
        <w:t>顯著</w:t>
      </w:r>
      <w:r w:rsidRPr="00E229CA">
        <w:rPr>
          <w:rFonts w:ascii="Times New Roman" w:eastAsia="標楷體" w:hAnsi="Times New Roman" w:cs="標楷體" w:hint="eastAsia"/>
          <w:color w:val="000000" w:themeColor="text1"/>
          <w:sz w:val="28"/>
          <w:szCs w:val="28"/>
          <w:shd w:val="clear" w:color="auto" w:fill="FFFFFF"/>
        </w:rPr>
        <w:t>的關係</w:t>
      </w:r>
      <w:proofErr w:type="gramStart"/>
      <w:r w:rsidRPr="00E229CA">
        <w:rPr>
          <w:rFonts w:ascii="Times New Roman" w:eastAsia="標楷體" w:hAnsi="Times New Roman" w:cs="標楷體" w:hint="eastAsia"/>
          <w:color w:val="000000" w:themeColor="text1"/>
          <w:sz w:val="28"/>
          <w:szCs w:val="28"/>
          <w:shd w:val="clear" w:color="auto" w:fill="FFFFFF"/>
        </w:rPr>
        <w:t>（</w:t>
      </w:r>
      <w:proofErr w:type="gramEnd"/>
      <w:r w:rsidRPr="00E229CA">
        <w:rPr>
          <w:rFonts w:ascii="Times New Roman" w:eastAsia="標楷體" w:hAnsi="Times New Roman" w:cs="標楷體"/>
          <w:color w:val="000000" w:themeColor="text1"/>
          <w:sz w:val="28"/>
          <w:szCs w:val="28"/>
          <w:shd w:val="clear" w:color="auto" w:fill="FFFFFF"/>
        </w:rPr>
        <w:t>Barnett et al.,2010</w:t>
      </w:r>
      <w:ins w:id="189" w:author="user" w:date="2021-09-24T11:50:00Z">
        <w:r>
          <w:rPr>
            <w:rFonts w:ascii="Times New Roman" w:eastAsia="標楷體" w:hAnsi="Times New Roman" w:cs="標楷體"/>
            <w:color w:val="000000" w:themeColor="text1"/>
            <w:sz w:val="28"/>
            <w:szCs w:val="28"/>
            <w:shd w:val="clear" w:color="auto" w:fill="FFFFFF"/>
          </w:rPr>
          <w:t xml:space="preserve">; </w:t>
        </w:r>
      </w:ins>
      <w:del w:id="190" w:author="user" w:date="2021-09-24T10:36:00Z">
        <w:r w:rsidRPr="00E229CA" w:rsidDel="00BF72FA">
          <w:rPr>
            <w:rFonts w:ascii="Times New Roman" w:eastAsia="標楷體" w:hAnsi="Times New Roman" w:cs="標楷體"/>
            <w:color w:val="000000" w:themeColor="text1"/>
            <w:sz w:val="28"/>
            <w:szCs w:val="28"/>
            <w:shd w:val="clear" w:color="auto" w:fill="FFFFFF"/>
          </w:rPr>
          <w:delText>;</w:delText>
        </w:r>
      </w:del>
      <w:del w:id="191" w:author="user" w:date="2021-09-24T11:50:00Z">
        <w:r w:rsidRPr="00E229CA" w:rsidDel="002324E0">
          <w:rPr>
            <w:rFonts w:ascii="Times New Roman" w:eastAsia="標楷體" w:hAnsi="Times New Roman" w:cs="標楷體"/>
            <w:color w:val="000000" w:themeColor="text1"/>
            <w:sz w:val="28"/>
            <w:szCs w:val="28"/>
            <w:shd w:val="clear" w:color="auto" w:fill="FFFFFF"/>
          </w:rPr>
          <w:delText xml:space="preserve"> </w:delText>
        </w:r>
      </w:del>
      <w:proofErr w:type="spellStart"/>
      <w:r w:rsidRPr="00E229CA">
        <w:rPr>
          <w:rFonts w:ascii="Times New Roman" w:eastAsia="標楷體" w:hAnsi="Times New Roman" w:cs="標楷體"/>
          <w:color w:val="000000" w:themeColor="text1"/>
          <w:sz w:val="28"/>
          <w:szCs w:val="28"/>
          <w:shd w:val="clear" w:color="auto" w:fill="FFFFFF"/>
        </w:rPr>
        <w:t>Dhondt</w:t>
      </w:r>
      <w:proofErr w:type="spellEnd"/>
      <w:r w:rsidRPr="00E229CA">
        <w:rPr>
          <w:rFonts w:ascii="Times New Roman" w:eastAsia="標楷體" w:hAnsi="Times New Roman" w:cs="標楷體"/>
          <w:color w:val="000000" w:themeColor="text1"/>
          <w:sz w:val="28"/>
          <w:szCs w:val="28"/>
          <w:shd w:val="clear" w:color="auto" w:fill="FFFFFF"/>
        </w:rPr>
        <w:t xml:space="preserve"> et al.,2013</w:t>
      </w:r>
      <w:ins w:id="192" w:author="user" w:date="2021-09-24T11:50:00Z">
        <w:r>
          <w:rPr>
            <w:rFonts w:cs="標楷體" w:hint="eastAsia"/>
            <w:color w:val="000000" w:themeColor="text1"/>
            <w:sz w:val="28"/>
            <w:szCs w:val="28"/>
            <w:shd w:val="clear" w:color="auto" w:fill="FFFFFF"/>
          </w:rPr>
          <w:t>;</w:t>
        </w:r>
        <w:r>
          <w:rPr>
            <w:rFonts w:cs="標楷體"/>
            <w:color w:val="000000" w:themeColor="text1"/>
            <w:sz w:val="28"/>
            <w:szCs w:val="28"/>
            <w:shd w:val="clear" w:color="auto" w:fill="FFFFFF"/>
          </w:rPr>
          <w:t xml:space="preserve"> </w:t>
        </w:r>
      </w:ins>
      <w:del w:id="193" w:author="user" w:date="2021-09-24T10:36:00Z">
        <w:r w:rsidRPr="00E229CA" w:rsidDel="00BF72FA">
          <w:rPr>
            <w:rFonts w:ascii="Times New Roman" w:eastAsia="標楷體" w:hAnsi="Times New Roman" w:cs="標楷體"/>
            <w:color w:val="000000" w:themeColor="text1"/>
            <w:sz w:val="28"/>
            <w:szCs w:val="28"/>
            <w:shd w:val="clear" w:color="auto" w:fill="FFFFFF"/>
          </w:rPr>
          <w:delText>;</w:delText>
        </w:r>
      </w:del>
      <w:r w:rsidRPr="00E229CA">
        <w:rPr>
          <w:rFonts w:ascii="Times New Roman" w:eastAsia="標楷體" w:hAnsi="Times New Roman" w:cs="標楷體"/>
          <w:color w:val="000000" w:themeColor="text1"/>
          <w:sz w:val="28"/>
          <w:szCs w:val="28"/>
          <w:shd w:val="clear" w:color="auto" w:fill="FFFFFF"/>
        </w:rPr>
        <w:t>Lloyd et al.,2014</w:t>
      </w:r>
      <w:ins w:id="194" w:author="user" w:date="2021-09-24T11:50:00Z">
        <w:r>
          <w:rPr>
            <w:rFonts w:cs="標楷體" w:hint="eastAsia"/>
            <w:color w:val="000000" w:themeColor="text1"/>
            <w:sz w:val="28"/>
            <w:szCs w:val="28"/>
            <w:shd w:val="clear" w:color="auto" w:fill="FFFFFF"/>
          </w:rPr>
          <w:t>;</w:t>
        </w:r>
        <w:r>
          <w:rPr>
            <w:rFonts w:cs="標楷體"/>
            <w:color w:val="000000" w:themeColor="text1"/>
            <w:sz w:val="28"/>
            <w:szCs w:val="28"/>
            <w:shd w:val="clear" w:color="auto" w:fill="FFFFFF"/>
          </w:rPr>
          <w:t xml:space="preserve"> </w:t>
        </w:r>
      </w:ins>
      <w:del w:id="195" w:author="user" w:date="2021-09-24T10:36:00Z">
        <w:r w:rsidRPr="00E229CA" w:rsidDel="00BF72FA">
          <w:rPr>
            <w:rFonts w:ascii="Times New Roman" w:eastAsia="標楷體" w:hAnsi="Times New Roman" w:cs="標楷體"/>
            <w:color w:val="000000" w:themeColor="text1"/>
            <w:sz w:val="28"/>
            <w:szCs w:val="28"/>
            <w:shd w:val="clear" w:color="auto" w:fill="FFFFFF"/>
          </w:rPr>
          <w:delText>;</w:delText>
        </w:r>
      </w:del>
      <w:proofErr w:type="spellStart"/>
      <w:r w:rsidRPr="00E229CA">
        <w:rPr>
          <w:rFonts w:ascii="Times New Roman" w:eastAsia="標楷體" w:hAnsi="Times New Roman" w:cs="標楷體"/>
          <w:color w:val="000000" w:themeColor="text1"/>
          <w:sz w:val="28"/>
          <w:szCs w:val="28"/>
          <w:shd w:val="clear" w:color="auto" w:fill="FFFFFF"/>
        </w:rPr>
        <w:t>Lubans</w:t>
      </w:r>
      <w:proofErr w:type="spellEnd"/>
      <w:r w:rsidRPr="00E229CA">
        <w:rPr>
          <w:rFonts w:ascii="Times New Roman" w:eastAsia="標楷體" w:hAnsi="Times New Roman" w:cs="標楷體"/>
          <w:color w:val="000000" w:themeColor="text1"/>
          <w:sz w:val="28"/>
          <w:szCs w:val="28"/>
          <w:shd w:val="clear" w:color="auto" w:fill="FFFFFF"/>
        </w:rPr>
        <w:t xml:space="preserve"> et al.,2010</w:t>
      </w:r>
      <w:r w:rsidRPr="00E229CA">
        <w:rPr>
          <w:rFonts w:ascii="Times New Roman" w:eastAsia="標楷體" w:hAnsi="Times New Roman" w:cs="標楷體" w:hint="eastAsia"/>
          <w:color w:val="000000" w:themeColor="text1"/>
          <w:sz w:val="28"/>
          <w:szCs w:val="28"/>
          <w:shd w:val="clear" w:color="auto" w:fill="FFFFFF"/>
        </w:rPr>
        <w:t>），</w:t>
      </w:r>
      <w:ins w:id="196" w:author="Yvonne Wang" w:date="2021-09-24T13:12:00Z">
        <w:r w:rsidR="000F0964">
          <w:rPr>
            <w:rFonts w:ascii="Times New Roman" w:eastAsia="標楷體" w:hAnsi="Times New Roman" w:cs="標楷體" w:hint="eastAsia"/>
            <w:color w:val="000000" w:themeColor="text1"/>
            <w:sz w:val="28"/>
            <w:szCs w:val="28"/>
            <w:shd w:val="clear" w:color="auto" w:fill="FFFFFF"/>
          </w:rPr>
          <w:t>所謂的</w:t>
        </w:r>
      </w:ins>
      <w:r w:rsidRPr="00E229CA">
        <w:rPr>
          <w:rFonts w:ascii="Times New Roman" w:eastAsia="標楷體" w:hAnsi="Times New Roman" w:cs="標楷體" w:hint="eastAsia"/>
          <w:color w:val="000000" w:themeColor="text1"/>
          <w:sz w:val="28"/>
          <w:szCs w:val="28"/>
          <w:shd w:val="clear" w:color="auto" w:fill="FFFFFF"/>
        </w:rPr>
        <w:t>動作技能發展是指在個人的整個生命週期中，發展相關的運動能力變化的持續發展過程（</w:t>
      </w:r>
      <w:r w:rsidRPr="00E229CA">
        <w:rPr>
          <w:rFonts w:ascii="Times New Roman" w:eastAsia="標楷體" w:hAnsi="Times New Roman" w:cs="標楷體"/>
          <w:color w:val="000000" w:themeColor="text1"/>
          <w:sz w:val="28"/>
          <w:szCs w:val="28"/>
          <w:shd w:val="clear" w:color="auto" w:fill="FFFFFF"/>
        </w:rPr>
        <w:t>Haywood &amp; Getchell</w:t>
      </w:r>
      <w:del w:id="197" w:author="user" w:date="2021-09-24T11:22:00Z">
        <w:r w:rsidRPr="00E229CA" w:rsidDel="00D36CCE">
          <w:rPr>
            <w:rFonts w:ascii="Times New Roman" w:eastAsia="標楷體" w:hAnsi="Times New Roman" w:cs="標楷體" w:hint="eastAsia"/>
            <w:color w:val="000000" w:themeColor="text1"/>
            <w:sz w:val="28"/>
            <w:szCs w:val="28"/>
            <w:shd w:val="clear" w:color="auto" w:fill="FFFFFF"/>
          </w:rPr>
          <w:delText>，</w:delText>
        </w:r>
      </w:del>
      <w:ins w:id="198" w:author="user" w:date="2021-09-24T11:22:00Z">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 </w:t>
        </w:r>
      </w:ins>
      <w:r w:rsidRPr="00E229CA">
        <w:rPr>
          <w:rFonts w:ascii="Times New Roman" w:eastAsia="標楷體" w:hAnsi="Times New Roman" w:cs="標楷體"/>
          <w:color w:val="000000" w:themeColor="text1"/>
          <w:sz w:val="28"/>
          <w:szCs w:val="28"/>
          <w:shd w:val="clear" w:color="auto" w:fill="FFFFFF"/>
        </w:rPr>
        <w:t>2019</w:t>
      </w:r>
      <w:r w:rsidRPr="00E229CA">
        <w:rPr>
          <w:rFonts w:ascii="Times New Roman" w:eastAsia="標楷體" w:hAnsi="Times New Roman" w:cs="標楷體" w:hint="eastAsia"/>
          <w:color w:val="000000" w:themeColor="text1"/>
          <w:sz w:val="28"/>
          <w:szCs w:val="28"/>
          <w:shd w:val="clear" w:color="auto" w:fill="FFFFFF"/>
        </w:rPr>
        <w:t>）</w:t>
      </w:r>
      <w:del w:id="199" w:author="user" w:date="2021-09-24T08:56:00Z">
        <w:r w:rsidRPr="00E229CA" w:rsidDel="00EB6B65">
          <w:rPr>
            <w:rFonts w:ascii="Times New Roman" w:eastAsia="標楷體" w:hAnsi="Times New Roman" w:cs="標楷體" w:hint="eastAsia"/>
            <w:color w:val="000000" w:themeColor="text1"/>
            <w:sz w:val="28"/>
            <w:szCs w:val="28"/>
            <w:shd w:val="clear" w:color="auto" w:fill="FFFFFF"/>
          </w:rPr>
          <w:delText>，</w:delText>
        </w:r>
      </w:del>
      <w:ins w:id="200" w:author="user" w:date="2021-09-24T08:56:00Z">
        <w:r>
          <w:rPr>
            <w:rFonts w:ascii="Times New Roman" w:eastAsia="標楷體" w:hAnsi="Times New Roman" w:cs="標楷體" w:hint="eastAsia"/>
            <w:color w:val="000000" w:themeColor="text1"/>
            <w:sz w:val="28"/>
            <w:szCs w:val="28"/>
            <w:shd w:val="clear" w:color="auto" w:fill="FFFFFF"/>
          </w:rPr>
          <w:t>。</w:t>
        </w:r>
      </w:ins>
      <w:r w:rsidRPr="000A3099">
        <w:rPr>
          <w:rFonts w:ascii="Times New Roman" w:eastAsia="標楷體" w:hAnsi="Times New Roman" w:cs="標楷體" w:hint="eastAsia"/>
          <w:color w:val="000000" w:themeColor="text1"/>
          <w:sz w:val="28"/>
          <w:szCs w:val="28"/>
          <w:shd w:val="clear" w:color="auto" w:fill="FFFFFF"/>
        </w:rPr>
        <w:t>在</w:t>
      </w:r>
      <w:del w:id="201" w:author="Yvonne Wang" w:date="2021-09-24T13:12:00Z">
        <w:r w:rsidDel="000F0964">
          <w:rPr>
            <w:rFonts w:ascii="Times New Roman" w:eastAsia="標楷體" w:hAnsi="Times New Roman" w:cs="標楷體" w:hint="eastAsia"/>
            <w:color w:val="000000" w:themeColor="text1"/>
            <w:sz w:val="28"/>
            <w:szCs w:val="28"/>
            <w:shd w:val="clear" w:color="auto" w:fill="FFFFFF"/>
          </w:rPr>
          <w:delText>我國</w:delText>
        </w:r>
        <w:r w:rsidDel="000F0964">
          <w:rPr>
            <w:rFonts w:ascii="Times New Roman" w:eastAsia="標楷體" w:hAnsi="Times New Roman" w:cs="標楷體" w:hint="eastAsia"/>
            <w:color w:val="000000" w:themeColor="text1"/>
            <w:sz w:val="28"/>
            <w:szCs w:val="28"/>
            <w:shd w:val="clear" w:color="auto" w:fill="FFFFFF"/>
          </w:rPr>
          <w:delText>2017</w:delText>
        </w:r>
        <w:r w:rsidDel="000F0964">
          <w:rPr>
            <w:rFonts w:ascii="Times New Roman" w:eastAsia="標楷體" w:hAnsi="Times New Roman" w:cs="標楷體" w:hint="eastAsia"/>
            <w:color w:val="000000" w:themeColor="text1"/>
            <w:sz w:val="28"/>
            <w:szCs w:val="28"/>
            <w:shd w:val="clear" w:color="auto" w:fill="FFFFFF"/>
          </w:rPr>
          <w:delText>年</w:delText>
        </w:r>
      </w:del>
      <w:ins w:id="202" w:author="Yvonne Wang" w:date="2021-09-24T13:12:00Z">
        <w:r w:rsidR="000F0964">
          <w:rPr>
            <w:rFonts w:ascii="Times New Roman" w:eastAsia="標楷體" w:hAnsi="Times New Roman" w:cs="標楷體" w:hint="eastAsia"/>
            <w:color w:val="000000" w:themeColor="text1"/>
            <w:sz w:val="28"/>
            <w:szCs w:val="28"/>
            <w:shd w:val="clear" w:color="auto" w:fill="FFFFFF"/>
          </w:rPr>
          <w:t xml:space="preserve"> </w:t>
        </w:r>
      </w:ins>
      <w:del w:id="203" w:author="Yvonne Wang" w:date="2021-09-24T13:12:00Z">
        <w:r w:rsidDel="000F0964">
          <w:rPr>
            <w:rFonts w:ascii="Times New Roman" w:eastAsia="標楷體" w:hAnsi="Times New Roman" w:cs="標楷體" w:hint="eastAsia"/>
            <w:color w:val="000000" w:themeColor="text1"/>
            <w:sz w:val="28"/>
            <w:szCs w:val="28"/>
            <w:shd w:val="clear" w:color="auto" w:fill="FFFFFF"/>
          </w:rPr>
          <w:delText>的</w:delText>
        </w:r>
      </w:del>
      <w:r w:rsidRPr="000A3099">
        <w:rPr>
          <w:rFonts w:ascii="Times New Roman" w:eastAsia="標楷體" w:hAnsi="Times New Roman" w:cs="標楷體" w:hint="eastAsia"/>
          <w:color w:val="000000" w:themeColor="text1"/>
          <w:sz w:val="28"/>
          <w:szCs w:val="28"/>
          <w:shd w:val="clear" w:color="auto" w:fill="FFFFFF"/>
        </w:rPr>
        <w:t>幼兒教保活動大綱</w:t>
      </w:r>
      <w:ins w:id="204" w:author="Yvonne Wang" w:date="2021-09-24T13:13:00Z">
        <w:r w:rsidR="000F0964">
          <w:rPr>
            <w:rFonts w:ascii="標楷體" w:eastAsia="標楷體" w:hAnsi="標楷體" w:cs="標楷體" w:hint="eastAsia"/>
            <w:color w:val="000000" w:themeColor="text1"/>
            <w:sz w:val="28"/>
            <w:szCs w:val="28"/>
            <w:shd w:val="clear" w:color="auto" w:fill="FFFFFF"/>
          </w:rPr>
          <w:t>（</w:t>
        </w:r>
      </w:ins>
      <w:ins w:id="205" w:author="Yvonne Wang" w:date="2021-09-24T13:12:00Z">
        <w:r w:rsidR="000F0964">
          <w:rPr>
            <w:rFonts w:ascii="Times New Roman" w:eastAsia="標楷體" w:hAnsi="Times New Roman" w:cs="標楷體" w:hint="eastAsia"/>
            <w:color w:val="000000" w:themeColor="text1"/>
            <w:sz w:val="28"/>
            <w:szCs w:val="28"/>
            <w:shd w:val="clear" w:color="auto" w:fill="FFFFFF"/>
          </w:rPr>
          <w:t>2017</w:t>
        </w:r>
      </w:ins>
      <w:ins w:id="206" w:author="Yvonne Wang" w:date="2021-09-24T13:13:00Z">
        <w:r w:rsidR="000F0964">
          <w:rPr>
            <w:rFonts w:ascii="標楷體" w:eastAsia="標楷體" w:hAnsi="標楷體" w:cs="標楷體" w:hint="eastAsia"/>
            <w:color w:val="000000" w:themeColor="text1"/>
            <w:sz w:val="28"/>
            <w:szCs w:val="28"/>
            <w:shd w:val="clear" w:color="auto" w:fill="FFFFFF"/>
          </w:rPr>
          <w:t>）</w:t>
        </w:r>
      </w:ins>
      <w:r>
        <w:rPr>
          <w:rFonts w:ascii="Times New Roman" w:eastAsia="標楷體" w:hAnsi="Times New Roman" w:cs="標楷體" w:hint="eastAsia"/>
          <w:color w:val="000000" w:themeColor="text1"/>
          <w:sz w:val="28"/>
          <w:szCs w:val="28"/>
          <w:shd w:val="clear" w:color="auto" w:fill="FFFFFF"/>
        </w:rPr>
        <w:t>中將</w:t>
      </w:r>
      <w:r w:rsidRPr="000A3099">
        <w:rPr>
          <w:rFonts w:ascii="Times New Roman" w:eastAsia="標楷體" w:hAnsi="Times New Roman" w:cs="標楷體" w:hint="eastAsia"/>
          <w:color w:val="000000" w:themeColor="text1"/>
          <w:sz w:val="28"/>
          <w:szCs w:val="28"/>
          <w:shd w:val="clear" w:color="auto" w:fill="FFFFFF"/>
        </w:rPr>
        <w:t>動作技能分成穩定性、移動性及操作性，</w:t>
      </w:r>
      <w:del w:id="207" w:author="Yvonne Wang" w:date="2021-09-24T13:13:00Z">
        <w:r w:rsidDel="000F0964">
          <w:rPr>
            <w:rFonts w:ascii="Times New Roman" w:eastAsia="標楷體" w:hAnsi="Times New Roman" w:cs="標楷體" w:hint="eastAsia"/>
            <w:color w:val="000000" w:themeColor="text1"/>
            <w:sz w:val="28"/>
            <w:szCs w:val="28"/>
            <w:shd w:val="clear" w:color="auto" w:fill="FFFFFF"/>
          </w:rPr>
          <w:delText>而</w:delText>
        </w:r>
      </w:del>
      <w:r>
        <w:rPr>
          <w:rFonts w:ascii="Times New Roman" w:eastAsia="標楷體" w:hAnsi="Times New Roman" w:cs="標楷體" w:hint="eastAsia"/>
          <w:color w:val="000000" w:themeColor="text1"/>
          <w:sz w:val="28"/>
          <w:szCs w:val="28"/>
          <w:shd w:val="clear" w:color="auto" w:fill="FFFFFF"/>
        </w:rPr>
        <w:t>根據運動使用的肌肉</w:t>
      </w:r>
      <w:del w:id="208" w:author="user" w:date="2021-09-24T08:56:00Z">
        <w:r w:rsidDel="00EB6B65">
          <w:rPr>
            <w:rFonts w:ascii="Times New Roman" w:eastAsia="標楷體" w:hAnsi="Times New Roman" w:cs="標楷體" w:hint="eastAsia"/>
            <w:color w:val="000000" w:themeColor="text1"/>
            <w:sz w:val="28"/>
            <w:szCs w:val="28"/>
            <w:shd w:val="clear" w:color="auto" w:fill="FFFFFF"/>
          </w:rPr>
          <w:delText>多少</w:delText>
        </w:r>
      </w:del>
      <w:ins w:id="209" w:author="user" w:date="2021-09-24T08:56:00Z">
        <w:r>
          <w:rPr>
            <w:rFonts w:ascii="Times New Roman" w:eastAsia="標楷體" w:hAnsi="Times New Roman" w:cs="標楷體" w:hint="eastAsia"/>
            <w:color w:val="000000" w:themeColor="text1"/>
            <w:sz w:val="28"/>
            <w:szCs w:val="28"/>
            <w:shd w:val="clear" w:color="auto" w:fill="FFFFFF"/>
          </w:rPr>
          <w:t>程度</w:t>
        </w:r>
      </w:ins>
      <w:r>
        <w:rPr>
          <w:rFonts w:ascii="Times New Roman" w:eastAsia="標楷體" w:hAnsi="Times New Roman" w:cs="標楷體" w:hint="eastAsia"/>
          <w:color w:val="000000" w:themeColor="text1"/>
          <w:sz w:val="28"/>
          <w:szCs w:val="28"/>
          <w:shd w:val="clear" w:color="auto" w:fill="FFFFFF"/>
        </w:rPr>
        <w:t>，可以將</w:t>
      </w:r>
      <w:ins w:id="210" w:author="user" w:date="2021-09-24T08:58:00Z">
        <w:r w:rsidRPr="00EB6B65">
          <w:rPr>
            <w:rFonts w:ascii="Times New Roman" w:eastAsia="標楷體" w:hAnsi="Times New Roman" w:cs="標楷體" w:hint="eastAsia"/>
            <w:color w:val="000000" w:themeColor="text1"/>
            <w:sz w:val="28"/>
            <w:szCs w:val="28"/>
            <w:shd w:val="clear" w:color="auto" w:fill="FFFFFF"/>
            <w:rPrChange w:id="211" w:author="user" w:date="2021-09-24T08:58:00Z">
              <w:rPr>
                <w:rFonts w:ascii="Times New Roman" w:eastAsiaTheme="minorEastAsia" w:hAnsi="Times New Roman" w:cs="Times New Roman" w:hint="eastAsia"/>
              </w:rPr>
            </w:rPrChange>
          </w:rPr>
          <w:t>動作技能為肌肉的活動和動作分為大肌肉的「粗大動作」</w:t>
        </w:r>
        <w:r w:rsidRPr="00EB6B65">
          <w:rPr>
            <w:rFonts w:ascii="Times New Roman" w:eastAsia="標楷體" w:hAnsi="Times New Roman" w:cs="標楷體" w:hint="eastAsia"/>
            <w:color w:val="000000" w:themeColor="text1"/>
            <w:sz w:val="28"/>
            <w:szCs w:val="28"/>
            <w:shd w:val="clear" w:color="auto" w:fill="FFFFFF"/>
            <w:rPrChange w:id="212" w:author="user" w:date="2021-09-24T08:58:00Z">
              <w:rPr>
                <w:rFonts w:ascii="Times New Roman" w:eastAsiaTheme="minorEastAsia" w:hAnsi="Times New Roman" w:cs="Times New Roman" w:hint="eastAsia"/>
                <w:szCs w:val="28"/>
              </w:rPr>
            </w:rPrChange>
          </w:rPr>
          <w:t>（</w:t>
        </w:r>
        <w:r w:rsidRPr="00EB6B65">
          <w:rPr>
            <w:rFonts w:ascii="Times New Roman" w:eastAsia="標楷體" w:hAnsi="Times New Roman" w:cs="標楷體"/>
            <w:color w:val="000000" w:themeColor="text1"/>
            <w:sz w:val="28"/>
            <w:szCs w:val="28"/>
            <w:shd w:val="clear" w:color="auto" w:fill="FFFFFF"/>
            <w:rPrChange w:id="213" w:author="user" w:date="2021-09-24T08:58:00Z">
              <w:rPr>
                <w:rFonts w:ascii="Times New Roman" w:eastAsiaTheme="minorEastAsia" w:hAnsi="Times New Roman" w:cs="Times New Roman"/>
              </w:rPr>
            </w:rPrChange>
          </w:rPr>
          <w:t>Gross motor skill</w:t>
        </w:r>
        <w:r w:rsidRPr="00EB6B65">
          <w:rPr>
            <w:rFonts w:ascii="Times New Roman" w:eastAsia="標楷體" w:hAnsi="Times New Roman" w:cs="標楷體" w:hint="eastAsia"/>
            <w:color w:val="000000" w:themeColor="text1"/>
            <w:sz w:val="28"/>
            <w:szCs w:val="28"/>
            <w:shd w:val="clear" w:color="auto" w:fill="FFFFFF"/>
            <w:rPrChange w:id="214" w:author="user" w:date="2021-09-24T08:58:00Z">
              <w:rPr>
                <w:rFonts w:ascii="Times New Roman" w:eastAsiaTheme="minorEastAsia" w:hAnsi="Times New Roman" w:cs="Times New Roman" w:hint="eastAsia"/>
                <w:szCs w:val="28"/>
              </w:rPr>
            </w:rPrChange>
          </w:rPr>
          <w:t>）</w:t>
        </w:r>
        <w:r w:rsidRPr="00EB6B65">
          <w:rPr>
            <w:rFonts w:ascii="Times New Roman" w:eastAsia="標楷體" w:hAnsi="Times New Roman" w:cs="標楷體" w:hint="eastAsia"/>
            <w:color w:val="000000" w:themeColor="text1"/>
            <w:sz w:val="28"/>
            <w:szCs w:val="28"/>
            <w:shd w:val="clear" w:color="auto" w:fill="FFFFFF"/>
            <w:rPrChange w:id="215" w:author="user" w:date="2021-09-24T08:58:00Z">
              <w:rPr>
                <w:rFonts w:ascii="Times New Roman" w:eastAsiaTheme="minorEastAsia" w:hAnsi="Times New Roman" w:cs="Times New Roman" w:hint="eastAsia"/>
              </w:rPr>
            </w:rPrChange>
          </w:rPr>
          <w:t>與小肌肉的精細動作</w:t>
        </w:r>
        <w:r w:rsidRPr="00EB6B65">
          <w:rPr>
            <w:rFonts w:ascii="Times New Roman" w:eastAsia="標楷體" w:hAnsi="Times New Roman" w:cs="標楷體" w:hint="eastAsia"/>
            <w:color w:val="000000" w:themeColor="text1"/>
            <w:sz w:val="28"/>
            <w:szCs w:val="28"/>
            <w:shd w:val="clear" w:color="auto" w:fill="FFFFFF"/>
            <w:rPrChange w:id="216" w:author="user" w:date="2021-09-24T08:58:00Z">
              <w:rPr>
                <w:rFonts w:ascii="Times New Roman" w:eastAsiaTheme="minorEastAsia" w:hAnsi="Times New Roman" w:cs="Times New Roman" w:hint="eastAsia"/>
                <w:szCs w:val="28"/>
              </w:rPr>
            </w:rPrChange>
          </w:rPr>
          <w:t>（</w:t>
        </w:r>
        <w:r w:rsidRPr="00EB6B65">
          <w:rPr>
            <w:rFonts w:ascii="Times New Roman" w:eastAsia="標楷體" w:hAnsi="Times New Roman" w:cs="標楷體"/>
            <w:color w:val="000000" w:themeColor="text1"/>
            <w:sz w:val="28"/>
            <w:szCs w:val="28"/>
            <w:shd w:val="clear" w:color="auto" w:fill="FFFFFF"/>
            <w:rPrChange w:id="217" w:author="user" w:date="2021-09-24T08:58:00Z">
              <w:rPr>
                <w:rFonts w:ascii="Times New Roman" w:eastAsiaTheme="minorEastAsia" w:hAnsi="Times New Roman" w:cs="Times New Roman"/>
                <w:szCs w:val="28"/>
              </w:rPr>
            </w:rPrChange>
          </w:rPr>
          <w:t>Fine</w:t>
        </w:r>
        <w:r w:rsidRPr="00EB6B65">
          <w:rPr>
            <w:rFonts w:ascii="Times New Roman" w:eastAsia="標楷體" w:hAnsi="Times New Roman" w:cs="標楷體"/>
            <w:color w:val="000000" w:themeColor="text1"/>
            <w:sz w:val="28"/>
            <w:szCs w:val="28"/>
            <w:shd w:val="clear" w:color="auto" w:fill="FFFFFF"/>
            <w:rPrChange w:id="218" w:author="user" w:date="2021-09-24T08:58:00Z">
              <w:rPr>
                <w:rFonts w:ascii="Times New Roman" w:eastAsiaTheme="minorEastAsia" w:hAnsi="Times New Roman" w:cs="Times New Roman"/>
              </w:rPr>
            </w:rPrChange>
          </w:rPr>
          <w:t xml:space="preserve"> motor skill</w:t>
        </w:r>
        <w:r w:rsidRPr="00EB6B65">
          <w:rPr>
            <w:rFonts w:ascii="Times New Roman" w:eastAsia="標楷體" w:hAnsi="Times New Roman" w:cs="標楷體" w:hint="eastAsia"/>
            <w:color w:val="000000" w:themeColor="text1"/>
            <w:sz w:val="28"/>
            <w:szCs w:val="28"/>
            <w:shd w:val="clear" w:color="auto" w:fill="FFFFFF"/>
            <w:rPrChange w:id="219" w:author="user" w:date="2021-09-24T08:58:00Z">
              <w:rPr>
                <w:rFonts w:ascii="Times New Roman" w:eastAsiaTheme="minorEastAsia" w:hAnsi="Times New Roman" w:cs="Times New Roman" w:hint="eastAsia"/>
                <w:szCs w:val="28"/>
              </w:rPr>
            </w:rPrChange>
          </w:rPr>
          <w:t>）</w:t>
        </w:r>
      </w:ins>
      <w:del w:id="220" w:author="user" w:date="2021-09-24T08:58:00Z">
        <w:r w:rsidDel="00EB6B65">
          <w:rPr>
            <w:rFonts w:ascii="Times New Roman" w:eastAsia="標楷體" w:hAnsi="Times New Roman" w:cs="標楷體" w:hint="eastAsia"/>
            <w:color w:val="000000" w:themeColor="text1"/>
            <w:sz w:val="28"/>
            <w:szCs w:val="28"/>
            <w:shd w:val="clear" w:color="auto" w:fill="FFFFFF"/>
          </w:rPr>
          <w:delText>基本運動技能分為大</w:delText>
        </w:r>
      </w:del>
      <w:del w:id="221" w:author="user" w:date="2021-09-24T08:56:00Z">
        <w:r w:rsidDel="00EB6B65">
          <w:rPr>
            <w:rFonts w:ascii="Times New Roman" w:eastAsia="標楷體" w:hAnsi="Times New Roman" w:cs="標楷體" w:hint="eastAsia"/>
            <w:color w:val="000000" w:themeColor="text1"/>
            <w:sz w:val="28"/>
            <w:szCs w:val="28"/>
            <w:shd w:val="clear" w:color="auto" w:fill="FFFFFF"/>
          </w:rPr>
          <w:delText>肌肉</w:delText>
        </w:r>
      </w:del>
      <w:del w:id="222" w:author="user" w:date="2021-09-24T08:58:00Z">
        <w:r w:rsidDel="00EB6B65">
          <w:rPr>
            <w:rFonts w:ascii="Times New Roman" w:eastAsia="標楷體" w:hAnsi="Times New Roman" w:cs="標楷體" w:hint="eastAsia"/>
            <w:color w:val="000000" w:themeColor="text1"/>
            <w:sz w:val="28"/>
            <w:szCs w:val="28"/>
            <w:shd w:val="clear" w:color="auto" w:fill="FFFFFF"/>
          </w:rPr>
          <w:delText>運動和精細動作</w:delText>
        </w:r>
      </w:del>
      <w:r w:rsidRPr="000A3099">
        <w:rPr>
          <w:rFonts w:ascii="Times New Roman" w:eastAsia="標楷體" w:hAnsi="Times New Roman" w:cs="標楷體" w:hint="eastAsia"/>
          <w:color w:val="000000" w:themeColor="text1"/>
          <w:sz w:val="28"/>
          <w:szCs w:val="28"/>
          <w:shd w:val="clear" w:color="auto" w:fill="FFFFFF"/>
        </w:rPr>
        <w:t>（</w:t>
      </w:r>
      <w:r w:rsidRPr="000A3099">
        <w:rPr>
          <w:rFonts w:ascii="Times New Roman" w:eastAsia="標楷體" w:hAnsi="Times New Roman" w:cs="標楷體"/>
          <w:color w:val="000000" w:themeColor="text1"/>
          <w:sz w:val="28"/>
          <w:szCs w:val="28"/>
          <w:shd w:val="clear" w:color="auto" w:fill="FFFFFF"/>
        </w:rPr>
        <w:t xml:space="preserve">Singh, Rahman, </w:t>
      </w:r>
      <w:proofErr w:type="spellStart"/>
      <w:r w:rsidRPr="000A3099">
        <w:rPr>
          <w:rFonts w:ascii="Times New Roman" w:eastAsia="標楷體" w:hAnsi="Times New Roman" w:cs="標楷體"/>
          <w:color w:val="000000" w:themeColor="text1"/>
          <w:sz w:val="28"/>
          <w:szCs w:val="28"/>
          <w:shd w:val="clear" w:color="auto" w:fill="FFFFFF"/>
        </w:rPr>
        <w:t>Rajikan</w:t>
      </w:r>
      <w:proofErr w:type="spellEnd"/>
      <w:r w:rsidRPr="000A3099">
        <w:rPr>
          <w:rFonts w:ascii="Times New Roman" w:eastAsia="標楷體" w:hAnsi="Times New Roman" w:cs="標楷體"/>
          <w:color w:val="000000" w:themeColor="text1"/>
          <w:sz w:val="28"/>
          <w:szCs w:val="28"/>
          <w:shd w:val="clear" w:color="auto" w:fill="FFFFFF"/>
        </w:rPr>
        <w:t xml:space="preserve">, </w:t>
      </w:r>
      <w:proofErr w:type="spellStart"/>
      <w:r w:rsidRPr="000A3099">
        <w:rPr>
          <w:rFonts w:ascii="Times New Roman" w:eastAsia="標楷體" w:hAnsi="Times New Roman" w:cs="標楷體"/>
          <w:color w:val="000000" w:themeColor="text1"/>
          <w:sz w:val="28"/>
          <w:szCs w:val="28"/>
          <w:shd w:val="clear" w:color="auto" w:fill="FFFFFF"/>
        </w:rPr>
        <w:t>Zainudin</w:t>
      </w:r>
      <w:proofErr w:type="spellEnd"/>
      <w:r w:rsidRPr="000A3099">
        <w:rPr>
          <w:rFonts w:ascii="Times New Roman" w:eastAsia="標楷體" w:hAnsi="Times New Roman" w:cs="標楷體"/>
          <w:color w:val="000000" w:themeColor="text1"/>
          <w:sz w:val="28"/>
          <w:szCs w:val="28"/>
          <w:shd w:val="clear" w:color="auto" w:fill="FFFFFF"/>
        </w:rPr>
        <w:t xml:space="preserve">, </w:t>
      </w:r>
      <w:proofErr w:type="spellStart"/>
      <w:r w:rsidRPr="000A3099">
        <w:rPr>
          <w:rFonts w:ascii="Times New Roman" w:eastAsia="標楷體" w:hAnsi="Times New Roman" w:cs="標楷體"/>
          <w:color w:val="000000" w:themeColor="text1"/>
          <w:sz w:val="28"/>
          <w:szCs w:val="28"/>
          <w:shd w:val="clear" w:color="auto" w:fill="FFFFFF"/>
        </w:rPr>
        <w:t>Nordin</w:t>
      </w:r>
      <w:proofErr w:type="spellEnd"/>
      <w:r w:rsidRPr="000A3099">
        <w:rPr>
          <w:rFonts w:ascii="Times New Roman" w:eastAsia="標楷體" w:hAnsi="Times New Roman" w:cs="標楷體"/>
          <w:color w:val="000000" w:themeColor="text1"/>
          <w:sz w:val="28"/>
          <w:szCs w:val="28"/>
          <w:shd w:val="clear" w:color="auto" w:fill="FFFFFF"/>
        </w:rPr>
        <w:t>, Karim, &amp; Yee, 2015</w:t>
      </w:r>
      <w:r w:rsidRPr="000A3099">
        <w:rPr>
          <w:rFonts w:ascii="Times New Roman" w:eastAsia="標楷體" w:hAnsi="Times New Roman" w:cs="標楷體" w:hint="eastAsia"/>
          <w:color w:val="000000" w:themeColor="text1"/>
          <w:sz w:val="28"/>
          <w:szCs w:val="28"/>
          <w:shd w:val="clear" w:color="auto" w:fill="FFFFFF"/>
        </w:rPr>
        <w:t>），</w:t>
      </w:r>
      <w:del w:id="223" w:author="user" w:date="2021-09-24T08:59:00Z">
        <w:r w:rsidDel="00EB6B65">
          <w:rPr>
            <w:rFonts w:ascii="Times New Roman" w:eastAsia="標楷體" w:hAnsi="Times New Roman" w:cs="標楷體" w:hint="eastAsia"/>
            <w:color w:val="000000" w:themeColor="text1"/>
            <w:sz w:val="28"/>
            <w:szCs w:val="28"/>
            <w:shd w:val="clear" w:color="auto" w:fill="FFFFFF"/>
          </w:rPr>
          <w:delText>大肌肉動作發展也可以反應出幼兒的動作技能與基本動作</w:delText>
        </w:r>
        <w:r w:rsidRPr="00B50B0D" w:rsidDel="00EB6B65">
          <w:rPr>
            <w:rFonts w:ascii="Times New Roman" w:eastAsia="標楷體" w:hAnsi="Times New Roman" w:cs="標楷體" w:hint="eastAsia"/>
            <w:color w:val="000000" w:themeColor="text1"/>
            <w:sz w:val="28"/>
            <w:szCs w:val="28"/>
            <w:shd w:val="clear" w:color="auto" w:fill="FFFFFF"/>
          </w:rPr>
          <w:delText>（</w:delText>
        </w:r>
        <w:r w:rsidRPr="00B50B0D" w:rsidDel="00EB6B65">
          <w:rPr>
            <w:rFonts w:ascii="Times New Roman" w:eastAsia="標楷體" w:hAnsi="Times New Roman" w:cs="標楷體"/>
            <w:color w:val="000000" w:themeColor="text1"/>
            <w:sz w:val="28"/>
            <w:szCs w:val="28"/>
            <w:shd w:val="clear" w:color="auto" w:fill="FFFFFF"/>
          </w:rPr>
          <w:delText>Stodden et al.</w:delText>
        </w:r>
        <w:r w:rsidRPr="00B50B0D" w:rsidDel="00EB6B65">
          <w:rPr>
            <w:rFonts w:ascii="Times New Roman" w:eastAsia="標楷體" w:hAnsi="Times New Roman" w:cs="標楷體"/>
            <w:color w:val="000000" w:themeColor="text1"/>
            <w:sz w:val="28"/>
            <w:szCs w:val="28"/>
            <w:shd w:val="clear" w:color="auto" w:fill="FFFFFF"/>
          </w:rPr>
          <w:delText>，</w:delText>
        </w:r>
        <w:r w:rsidRPr="00B50B0D" w:rsidDel="00EB6B65">
          <w:rPr>
            <w:rFonts w:ascii="Times New Roman" w:eastAsia="標楷體" w:hAnsi="Times New Roman" w:cs="標楷體"/>
            <w:color w:val="000000" w:themeColor="text1"/>
            <w:sz w:val="28"/>
            <w:szCs w:val="28"/>
            <w:shd w:val="clear" w:color="auto" w:fill="FFFFFF"/>
          </w:rPr>
          <w:delText>2008</w:delText>
        </w:r>
        <w:r w:rsidRPr="00B50B0D" w:rsidDel="00EB6B65">
          <w:rPr>
            <w:rFonts w:ascii="Times New Roman" w:eastAsia="標楷體" w:hAnsi="Times New Roman" w:cs="標楷體"/>
            <w:color w:val="000000" w:themeColor="text1"/>
            <w:sz w:val="28"/>
            <w:szCs w:val="28"/>
            <w:shd w:val="clear" w:color="auto" w:fill="FFFFFF"/>
          </w:rPr>
          <w:delText>）</w:delText>
        </w:r>
      </w:del>
      <w:r w:rsidRPr="00E229CA">
        <w:rPr>
          <w:rFonts w:ascii="Times New Roman" w:eastAsia="標楷體" w:hAnsi="Times New Roman" w:cs="標楷體" w:hint="eastAsia"/>
          <w:color w:val="000000" w:themeColor="text1"/>
          <w:sz w:val="28"/>
          <w:szCs w:val="28"/>
          <w:shd w:val="clear" w:color="auto" w:fill="FFFFFF"/>
        </w:rPr>
        <w:t>在幼兒學習過程中動作技能可以有效地提升幼兒的學習成效（</w:t>
      </w:r>
      <w:r w:rsidRPr="00E229CA">
        <w:rPr>
          <w:rFonts w:ascii="Times New Roman" w:eastAsia="標楷體" w:hAnsi="Times New Roman" w:cs="標楷體"/>
          <w:color w:val="000000" w:themeColor="text1"/>
          <w:sz w:val="28"/>
          <w:szCs w:val="28"/>
          <w:shd w:val="clear" w:color="auto" w:fill="FFFFFF"/>
        </w:rPr>
        <w:t xml:space="preserve">Catherine &amp; </w:t>
      </w:r>
      <w:proofErr w:type="spellStart"/>
      <w:r w:rsidRPr="00E229CA">
        <w:rPr>
          <w:rFonts w:ascii="Times New Roman" w:eastAsia="標楷體" w:hAnsi="Times New Roman" w:cs="標楷體"/>
          <w:color w:val="000000" w:themeColor="text1"/>
          <w:sz w:val="28"/>
          <w:szCs w:val="28"/>
          <w:shd w:val="clear" w:color="auto" w:fill="FFFFFF"/>
        </w:rPr>
        <w:t>Kathlynne</w:t>
      </w:r>
      <w:proofErr w:type="spellEnd"/>
      <w:ins w:id="224" w:author="user" w:date="2021-09-24T11:22:00Z">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 </w:t>
        </w:r>
      </w:ins>
      <w:del w:id="225" w:author="user" w:date="2021-09-24T11:22:00Z">
        <w:r w:rsidRPr="00E229CA" w:rsidDel="00D36CCE">
          <w:rPr>
            <w:rFonts w:ascii="Times New Roman" w:eastAsia="標楷體" w:hAnsi="Times New Roman" w:cs="標楷體" w:hint="eastAsia"/>
            <w:color w:val="000000" w:themeColor="text1"/>
            <w:sz w:val="28"/>
            <w:szCs w:val="28"/>
            <w:shd w:val="clear" w:color="auto" w:fill="FFFFFF"/>
          </w:rPr>
          <w:delText>，</w:delText>
        </w:r>
      </w:del>
      <w:r w:rsidRPr="00E229CA">
        <w:rPr>
          <w:rFonts w:ascii="Times New Roman" w:eastAsia="標楷體" w:hAnsi="Times New Roman" w:cs="標楷體"/>
          <w:color w:val="000000" w:themeColor="text1"/>
          <w:sz w:val="28"/>
          <w:szCs w:val="28"/>
          <w:shd w:val="clear" w:color="auto" w:fill="FFFFFF"/>
        </w:rPr>
        <w:t>2020</w:t>
      </w:r>
      <w:r w:rsidRPr="00E229CA">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其中</w:t>
      </w:r>
      <w:r w:rsidRPr="00E229CA">
        <w:rPr>
          <w:rFonts w:ascii="Times New Roman" w:eastAsia="標楷體" w:hAnsi="Times New Roman" w:cs="標楷體" w:hint="eastAsia"/>
          <w:color w:val="000000" w:themeColor="text1"/>
          <w:sz w:val="28"/>
          <w:szCs w:val="28"/>
          <w:shd w:val="clear" w:color="auto" w:fill="FFFFFF"/>
        </w:rPr>
        <w:t>幼兒擅長透過肢體動作如手、腳、身體進行學習或理解知識</w:t>
      </w:r>
      <w:r>
        <w:rPr>
          <w:rFonts w:ascii="Times New Roman" w:eastAsia="標楷體" w:hAnsi="Times New Roman" w:cs="標楷體" w:hint="eastAsia"/>
          <w:color w:val="000000" w:themeColor="text1"/>
          <w:sz w:val="28"/>
          <w:szCs w:val="28"/>
          <w:shd w:val="clear" w:color="auto" w:fill="FFFFFF"/>
        </w:rPr>
        <w:t xml:space="preserve"> </w:t>
      </w:r>
      <w:r w:rsidRPr="00E229CA">
        <w:rPr>
          <w:rFonts w:ascii="Times New Roman" w:eastAsia="標楷體" w:hAnsi="Times New Roman" w:cs="標楷體" w:hint="eastAsia"/>
          <w:color w:val="000000" w:themeColor="text1"/>
          <w:sz w:val="28"/>
          <w:szCs w:val="28"/>
          <w:shd w:val="clear" w:color="auto" w:fill="FFFFFF"/>
        </w:rPr>
        <w:t>（</w:t>
      </w:r>
      <w:r w:rsidRPr="00E229CA">
        <w:rPr>
          <w:rFonts w:ascii="Times New Roman" w:eastAsia="標楷體" w:hAnsi="Times New Roman" w:cs="標楷體"/>
          <w:color w:val="000000" w:themeColor="text1"/>
          <w:sz w:val="28"/>
          <w:szCs w:val="28"/>
          <w:shd w:val="clear" w:color="auto" w:fill="FFFFFF"/>
        </w:rPr>
        <w:t xml:space="preserve">Hostetter &amp; </w:t>
      </w:r>
      <w:proofErr w:type="spellStart"/>
      <w:r w:rsidRPr="00E229CA">
        <w:rPr>
          <w:rFonts w:ascii="Times New Roman" w:eastAsia="標楷體" w:hAnsi="Times New Roman" w:cs="標楷體"/>
          <w:color w:val="000000" w:themeColor="text1"/>
          <w:sz w:val="28"/>
          <w:szCs w:val="28"/>
          <w:shd w:val="clear" w:color="auto" w:fill="FFFFFF"/>
        </w:rPr>
        <w:t>Alibali</w:t>
      </w:r>
      <w:proofErr w:type="spellEnd"/>
      <w:r w:rsidRPr="00E229CA">
        <w:rPr>
          <w:rFonts w:ascii="Times New Roman" w:eastAsia="標楷體" w:hAnsi="Times New Roman" w:cs="標楷體"/>
          <w:color w:val="000000" w:themeColor="text1"/>
          <w:sz w:val="28"/>
          <w:szCs w:val="28"/>
          <w:shd w:val="clear" w:color="auto" w:fill="FFFFFF"/>
        </w:rPr>
        <w:t>, 2008</w:t>
      </w:r>
      <w:ins w:id="226" w:author="user" w:date="2021-09-24T11:48:00Z">
        <w:r>
          <w:rPr>
            <w:rFonts w:ascii="Times New Roman" w:eastAsia="標楷體" w:hAnsi="Times New Roman" w:cs="標楷體"/>
            <w:color w:val="000000" w:themeColor="text1"/>
            <w:sz w:val="28"/>
            <w:szCs w:val="28"/>
            <w:shd w:val="clear" w:color="auto" w:fill="FFFFFF"/>
          </w:rPr>
          <w:t xml:space="preserve">; </w:t>
        </w:r>
      </w:ins>
      <w:del w:id="227" w:author="user" w:date="2021-09-24T11:23:00Z">
        <w:r w:rsidRPr="00E229CA" w:rsidDel="00D36CCE">
          <w:rPr>
            <w:rFonts w:ascii="Times New Roman" w:eastAsia="標楷體" w:hAnsi="Times New Roman" w:cs="標楷體"/>
            <w:color w:val="000000" w:themeColor="text1"/>
            <w:sz w:val="28"/>
            <w:szCs w:val="28"/>
            <w:shd w:val="clear" w:color="auto" w:fill="FFFFFF"/>
          </w:rPr>
          <w:delText xml:space="preserve">; </w:delText>
        </w:r>
      </w:del>
      <w:proofErr w:type="spellStart"/>
      <w:r w:rsidRPr="00E229CA">
        <w:rPr>
          <w:rFonts w:ascii="Times New Roman" w:eastAsia="標楷體" w:hAnsi="Times New Roman" w:cs="標楷體"/>
          <w:color w:val="000000" w:themeColor="text1"/>
          <w:sz w:val="28"/>
          <w:szCs w:val="28"/>
          <w:shd w:val="clear" w:color="auto" w:fill="FFFFFF"/>
        </w:rPr>
        <w:t>Er</w:t>
      </w:r>
      <w:proofErr w:type="spellEnd"/>
      <w:r w:rsidRPr="00E229CA">
        <w:rPr>
          <w:rFonts w:ascii="Times New Roman" w:eastAsia="標楷體" w:hAnsi="Times New Roman" w:cs="標楷體"/>
          <w:color w:val="000000" w:themeColor="text1"/>
          <w:sz w:val="28"/>
          <w:szCs w:val="28"/>
          <w:shd w:val="clear" w:color="auto" w:fill="FFFFFF"/>
        </w:rPr>
        <w:t>, 2013</w:t>
      </w:r>
      <w:ins w:id="228" w:author="user" w:date="2021-09-24T11:48:00Z">
        <w:r>
          <w:rPr>
            <w:rFonts w:ascii="Times New Roman" w:eastAsia="標楷體" w:hAnsi="Times New Roman" w:cs="標楷體"/>
            <w:color w:val="000000" w:themeColor="text1"/>
            <w:sz w:val="28"/>
            <w:szCs w:val="28"/>
            <w:shd w:val="clear" w:color="auto" w:fill="FFFFFF"/>
          </w:rPr>
          <w:t xml:space="preserve">; </w:t>
        </w:r>
      </w:ins>
      <w:del w:id="229" w:author="user" w:date="2021-09-24T11:23:00Z">
        <w:r w:rsidRPr="00E229CA" w:rsidDel="00D36CCE">
          <w:rPr>
            <w:rFonts w:ascii="Times New Roman" w:eastAsia="標楷體" w:hAnsi="Times New Roman" w:cs="標楷體"/>
            <w:color w:val="000000" w:themeColor="text1"/>
            <w:sz w:val="28"/>
            <w:szCs w:val="28"/>
            <w:shd w:val="clear" w:color="auto" w:fill="FFFFFF"/>
          </w:rPr>
          <w:delText xml:space="preserve">; </w:delText>
        </w:r>
      </w:del>
      <w:r w:rsidRPr="00E229CA">
        <w:rPr>
          <w:rFonts w:ascii="Times New Roman" w:eastAsia="標楷體" w:hAnsi="Times New Roman" w:cs="標楷體"/>
          <w:color w:val="000000" w:themeColor="text1"/>
          <w:sz w:val="28"/>
          <w:szCs w:val="28"/>
          <w:shd w:val="clear" w:color="auto" w:fill="FFFFFF"/>
        </w:rPr>
        <w:t>Hsu et al., 2016</w:t>
      </w:r>
      <w:r w:rsidRPr="00E229CA">
        <w:rPr>
          <w:rFonts w:ascii="Times New Roman" w:eastAsia="標楷體" w:hAnsi="Times New Roman" w:cs="標楷體" w:hint="eastAsia"/>
          <w:color w:val="000000" w:themeColor="text1"/>
          <w:sz w:val="28"/>
          <w:szCs w:val="28"/>
          <w:shd w:val="clear" w:color="auto" w:fill="FFFFFF"/>
        </w:rPr>
        <w:t>），根據先前研究</w:t>
      </w:r>
      <w:ins w:id="230" w:author="Yvonne Wang" w:date="2021-09-24T13:13:00Z">
        <w:r w:rsidR="000F0964">
          <w:rPr>
            <w:rFonts w:ascii="Times New Roman" w:eastAsia="標楷體" w:hAnsi="Times New Roman" w:cs="標楷體" w:hint="eastAsia"/>
            <w:color w:val="000000" w:themeColor="text1"/>
            <w:sz w:val="28"/>
            <w:szCs w:val="28"/>
            <w:shd w:val="clear" w:color="auto" w:fill="FFFFFF"/>
          </w:rPr>
          <w:t>顯示</w:t>
        </w:r>
      </w:ins>
      <w:del w:id="231" w:author="Yvonne Wang" w:date="2021-09-24T13:13:00Z">
        <w:r w:rsidRPr="00E229CA" w:rsidDel="000F0964">
          <w:rPr>
            <w:rFonts w:ascii="Times New Roman" w:eastAsia="標楷體" w:hAnsi="Times New Roman" w:cs="標楷體" w:hint="eastAsia"/>
            <w:color w:val="000000" w:themeColor="text1"/>
            <w:sz w:val="28"/>
            <w:szCs w:val="28"/>
            <w:shd w:val="clear" w:color="auto" w:fill="FFFFFF"/>
          </w:rPr>
          <w:delText>的表明</w:delText>
        </w:r>
      </w:del>
      <w:r w:rsidRPr="00E229CA">
        <w:rPr>
          <w:rFonts w:ascii="Times New Roman" w:eastAsia="標楷體" w:hAnsi="Times New Roman" w:cs="標楷體" w:hint="eastAsia"/>
          <w:color w:val="000000" w:themeColor="text1"/>
          <w:sz w:val="28"/>
          <w:szCs w:val="28"/>
          <w:shd w:val="clear" w:color="auto" w:fill="FFFFFF"/>
        </w:rPr>
        <w:t>，較早進行動作技能發展的兒童</w:t>
      </w:r>
      <w:ins w:id="232" w:author="Yvonne Wang" w:date="2021-09-24T13:13:00Z">
        <w:r w:rsidR="000F0964">
          <w:rPr>
            <w:rFonts w:cs="標楷體" w:hint="eastAsia"/>
            <w:color w:val="000000" w:themeColor="text1"/>
            <w:sz w:val="28"/>
            <w:szCs w:val="28"/>
            <w:shd w:val="clear" w:color="auto" w:fill="FFFFFF"/>
          </w:rPr>
          <w:t>，</w:t>
        </w:r>
      </w:ins>
      <w:r w:rsidRPr="00E229CA">
        <w:rPr>
          <w:rFonts w:ascii="Times New Roman" w:eastAsia="標楷體" w:hAnsi="Times New Roman" w:cs="標楷體" w:hint="eastAsia"/>
          <w:color w:val="000000" w:themeColor="text1"/>
          <w:sz w:val="28"/>
          <w:szCs w:val="28"/>
          <w:shd w:val="clear" w:color="auto" w:fill="FFFFFF"/>
        </w:rPr>
        <w:t>在後續的成長能</w:t>
      </w:r>
      <w:r>
        <w:rPr>
          <w:rFonts w:ascii="Times New Roman" w:eastAsia="標楷體" w:hAnsi="Times New Roman" w:cs="標楷體" w:hint="eastAsia"/>
          <w:color w:val="000000" w:themeColor="text1"/>
          <w:sz w:val="28"/>
          <w:szCs w:val="28"/>
          <w:shd w:val="clear" w:color="auto" w:fill="FFFFFF"/>
        </w:rPr>
        <w:t>夠</w:t>
      </w:r>
      <w:r w:rsidRPr="00E229CA">
        <w:rPr>
          <w:rFonts w:ascii="Times New Roman" w:eastAsia="標楷體" w:hAnsi="Times New Roman" w:cs="標楷體" w:hint="eastAsia"/>
          <w:color w:val="000000" w:themeColor="text1"/>
          <w:sz w:val="28"/>
          <w:szCs w:val="28"/>
          <w:shd w:val="clear" w:color="auto" w:fill="FFFFFF"/>
        </w:rPr>
        <w:t>表現出更高的運動技能水準（</w:t>
      </w:r>
      <w:r w:rsidRPr="00E229CA">
        <w:rPr>
          <w:rFonts w:ascii="Times New Roman" w:eastAsia="標楷體" w:hAnsi="Times New Roman" w:cs="標楷體"/>
          <w:color w:val="000000" w:themeColor="text1"/>
          <w:sz w:val="28"/>
          <w:szCs w:val="28"/>
          <w:shd w:val="clear" w:color="auto" w:fill="FFFFFF"/>
        </w:rPr>
        <w:t xml:space="preserve">Robinson et al.,2015; </w:t>
      </w:r>
      <w:proofErr w:type="spellStart"/>
      <w:r w:rsidRPr="00E229CA">
        <w:rPr>
          <w:rFonts w:ascii="Times New Roman" w:eastAsia="標楷體" w:hAnsi="Times New Roman" w:cs="標楷體"/>
          <w:color w:val="000000" w:themeColor="text1"/>
          <w:sz w:val="28"/>
          <w:szCs w:val="28"/>
          <w:shd w:val="clear" w:color="auto" w:fill="FFFFFF"/>
        </w:rPr>
        <w:t>Stodden</w:t>
      </w:r>
      <w:proofErr w:type="spellEnd"/>
      <w:r w:rsidRPr="00E229CA">
        <w:rPr>
          <w:rFonts w:ascii="Times New Roman" w:eastAsia="標楷體" w:hAnsi="Times New Roman" w:cs="標楷體"/>
          <w:color w:val="000000" w:themeColor="text1"/>
          <w:sz w:val="28"/>
          <w:szCs w:val="28"/>
          <w:shd w:val="clear" w:color="auto" w:fill="FFFFFF"/>
        </w:rPr>
        <w:t xml:space="preserve"> </w:t>
      </w:r>
      <w:r w:rsidRPr="00E229CA">
        <w:rPr>
          <w:rFonts w:ascii="Times New Roman" w:eastAsia="標楷體" w:hAnsi="Times New Roman" w:cs="標楷體"/>
          <w:color w:val="000000" w:themeColor="text1"/>
          <w:sz w:val="28"/>
          <w:szCs w:val="28"/>
          <w:shd w:val="clear" w:color="auto" w:fill="FFFFFF"/>
        </w:rPr>
        <w:lastRenderedPageBreak/>
        <w:t>et al.,2008</w:t>
      </w:r>
      <w:r w:rsidRPr="00E229CA">
        <w:rPr>
          <w:rFonts w:ascii="Times New Roman" w:eastAsia="標楷體" w:hAnsi="Times New Roman" w:cs="標楷體" w:hint="eastAsia"/>
          <w:color w:val="000000" w:themeColor="text1"/>
          <w:sz w:val="28"/>
          <w:szCs w:val="28"/>
          <w:shd w:val="clear" w:color="auto" w:fill="FFFFFF"/>
        </w:rPr>
        <w:t>），而將動作技能</w:t>
      </w:r>
      <w:ins w:id="233" w:author="user" w:date="2021-09-24T09:35:00Z">
        <w:r>
          <w:rPr>
            <w:rFonts w:ascii="Times New Roman" w:eastAsia="標楷體" w:hAnsi="Times New Roman" w:cs="標楷體" w:hint="eastAsia"/>
            <w:color w:val="000000" w:themeColor="text1"/>
            <w:sz w:val="28"/>
            <w:szCs w:val="28"/>
            <w:shd w:val="clear" w:color="auto" w:fill="FFFFFF"/>
          </w:rPr>
          <w:t>及</w:t>
        </w:r>
      </w:ins>
      <w:del w:id="234" w:author="user" w:date="2021-09-24T09:34:00Z">
        <w:r w:rsidRPr="00E229CA" w:rsidDel="00BA208B">
          <w:rPr>
            <w:rFonts w:ascii="Times New Roman" w:eastAsia="標楷體" w:hAnsi="Times New Roman" w:cs="標楷體" w:hint="eastAsia"/>
            <w:color w:val="000000" w:themeColor="text1"/>
            <w:sz w:val="28"/>
            <w:szCs w:val="28"/>
            <w:shd w:val="clear" w:color="auto" w:fill="FFFFFF"/>
          </w:rPr>
          <w:delText>、</w:delText>
        </w:r>
      </w:del>
      <w:r w:rsidRPr="00E229CA">
        <w:rPr>
          <w:rFonts w:ascii="Times New Roman" w:eastAsia="標楷體" w:hAnsi="Times New Roman" w:cs="標楷體" w:hint="eastAsia"/>
          <w:color w:val="000000" w:themeColor="text1"/>
          <w:sz w:val="28"/>
          <w:szCs w:val="28"/>
          <w:shd w:val="clear" w:color="auto" w:fill="FFFFFF"/>
        </w:rPr>
        <w:t>執行功能</w:t>
      </w:r>
      <w:del w:id="235" w:author="user" w:date="2021-09-24T09:35:00Z">
        <w:r w:rsidRPr="00E229CA" w:rsidDel="00BA208B">
          <w:rPr>
            <w:rFonts w:ascii="Times New Roman" w:eastAsia="標楷體" w:hAnsi="Times New Roman" w:cs="標楷體" w:hint="eastAsia"/>
            <w:color w:val="000000" w:themeColor="text1"/>
            <w:sz w:val="28"/>
            <w:szCs w:val="28"/>
            <w:shd w:val="clear" w:color="auto" w:fill="FFFFFF"/>
          </w:rPr>
          <w:delText>及</w:delText>
        </w:r>
      </w:del>
      <w:del w:id="236" w:author="user" w:date="2021-09-24T09:34:00Z">
        <w:r w:rsidRPr="00E229CA" w:rsidDel="00BA208B">
          <w:rPr>
            <w:rFonts w:ascii="Times New Roman" w:eastAsia="標楷體" w:hAnsi="Times New Roman" w:cs="標楷體" w:hint="eastAsia"/>
            <w:color w:val="000000" w:themeColor="text1"/>
            <w:sz w:val="28"/>
            <w:szCs w:val="28"/>
            <w:shd w:val="clear" w:color="auto" w:fill="FFFFFF"/>
          </w:rPr>
          <w:delText>幼兒美感能力</w:delText>
        </w:r>
      </w:del>
      <w:r w:rsidRPr="00E229CA">
        <w:rPr>
          <w:rFonts w:ascii="Times New Roman" w:eastAsia="標楷體" w:hAnsi="Times New Roman" w:cs="標楷體" w:hint="eastAsia"/>
          <w:color w:val="000000" w:themeColor="text1"/>
          <w:sz w:val="28"/>
          <w:szCs w:val="28"/>
          <w:shd w:val="clear" w:color="auto" w:fill="FFFFFF"/>
        </w:rPr>
        <w:t>的結合，面對未來</w:t>
      </w:r>
      <w:del w:id="237" w:author="user" w:date="2021-09-24T09:37:00Z">
        <w:r w:rsidRPr="00E229CA" w:rsidDel="00BA208B">
          <w:rPr>
            <w:rFonts w:ascii="Times New Roman" w:eastAsia="標楷體" w:hAnsi="Times New Roman" w:cs="標楷體" w:hint="eastAsia"/>
            <w:color w:val="000000" w:themeColor="text1"/>
            <w:sz w:val="28"/>
            <w:szCs w:val="28"/>
            <w:shd w:val="clear" w:color="auto" w:fill="FFFFFF"/>
          </w:rPr>
          <w:delText>各</w:delText>
        </w:r>
      </w:del>
      <w:r w:rsidRPr="00E229CA">
        <w:rPr>
          <w:rFonts w:ascii="Times New Roman" w:eastAsia="標楷體" w:hAnsi="Times New Roman" w:cs="標楷體" w:hint="eastAsia"/>
          <w:color w:val="000000" w:themeColor="text1"/>
          <w:sz w:val="28"/>
          <w:szCs w:val="28"/>
          <w:shd w:val="clear" w:color="auto" w:fill="FFFFFF"/>
        </w:rPr>
        <w:t>學科、肢體動作發展都能有好的幫助（</w:t>
      </w:r>
      <w:del w:id="238" w:author="user" w:date="2021-09-24T09:38:00Z">
        <w:r w:rsidRPr="00E229CA" w:rsidDel="00BA208B">
          <w:rPr>
            <w:rFonts w:ascii="Times New Roman" w:eastAsia="標楷體" w:hAnsi="Times New Roman" w:cs="標楷體"/>
            <w:color w:val="000000" w:themeColor="text1"/>
            <w:sz w:val="28"/>
            <w:szCs w:val="28"/>
            <w:shd w:val="clear" w:color="auto" w:fill="FFFFFF"/>
          </w:rPr>
          <w:delText xml:space="preserve">Gashaj, Oberer, Mast, &amp; Roebers, 2018; </w:delText>
        </w:r>
      </w:del>
      <w:proofErr w:type="spellStart"/>
      <w:r w:rsidRPr="00E229CA">
        <w:rPr>
          <w:rFonts w:ascii="Times New Roman" w:eastAsia="標楷體" w:hAnsi="Times New Roman" w:cs="標楷體"/>
          <w:color w:val="000000" w:themeColor="text1"/>
          <w:sz w:val="28"/>
          <w:szCs w:val="28"/>
          <w:shd w:val="clear" w:color="auto" w:fill="FFFFFF"/>
        </w:rPr>
        <w:t>Gashaj</w:t>
      </w:r>
      <w:proofErr w:type="spellEnd"/>
      <w:r w:rsidRPr="00E229CA">
        <w:rPr>
          <w:rFonts w:ascii="Times New Roman" w:eastAsia="標楷體" w:hAnsi="Times New Roman" w:cs="標楷體"/>
          <w:color w:val="000000" w:themeColor="text1"/>
          <w:sz w:val="28"/>
          <w:szCs w:val="28"/>
          <w:shd w:val="clear" w:color="auto" w:fill="FFFFFF"/>
        </w:rPr>
        <w:t xml:space="preserve">, </w:t>
      </w:r>
      <w:proofErr w:type="spellStart"/>
      <w:r w:rsidRPr="00E229CA">
        <w:rPr>
          <w:rFonts w:ascii="Times New Roman" w:eastAsia="標楷體" w:hAnsi="Times New Roman" w:cs="標楷體"/>
          <w:color w:val="000000" w:themeColor="text1"/>
          <w:sz w:val="28"/>
          <w:szCs w:val="28"/>
          <w:shd w:val="clear" w:color="auto" w:fill="FFFFFF"/>
        </w:rPr>
        <w:t>Oberer</w:t>
      </w:r>
      <w:proofErr w:type="spellEnd"/>
      <w:r w:rsidRPr="00E229CA">
        <w:rPr>
          <w:rFonts w:ascii="Times New Roman" w:eastAsia="標楷體" w:hAnsi="Times New Roman" w:cs="標楷體"/>
          <w:color w:val="000000" w:themeColor="text1"/>
          <w:sz w:val="28"/>
          <w:szCs w:val="28"/>
          <w:shd w:val="clear" w:color="auto" w:fill="FFFFFF"/>
        </w:rPr>
        <w:t xml:space="preserve">, Mast, &amp; </w:t>
      </w:r>
      <w:proofErr w:type="spellStart"/>
      <w:r w:rsidRPr="00E229CA">
        <w:rPr>
          <w:rFonts w:ascii="Times New Roman" w:eastAsia="標楷體" w:hAnsi="Times New Roman" w:cs="標楷體"/>
          <w:color w:val="000000" w:themeColor="text1"/>
          <w:sz w:val="28"/>
          <w:szCs w:val="28"/>
          <w:shd w:val="clear" w:color="auto" w:fill="FFFFFF"/>
        </w:rPr>
        <w:t>Roebers</w:t>
      </w:r>
      <w:proofErr w:type="spellEnd"/>
      <w:r w:rsidRPr="00E229CA">
        <w:rPr>
          <w:rFonts w:ascii="Times New Roman" w:eastAsia="標楷體" w:hAnsi="Times New Roman" w:cs="標楷體"/>
          <w:color w:val="000000" w:themeColor="text1"/>
          <w:sz w:val="28"/>
          <w:szCs w:val="28"/>
          <w:shd w:val="clear" w:color="auto" w:fill="FFFFFF"/>
        </w:rPr>
        <w:t xml:space="preserve">, 2019; Nesbitt, </w:t>
      </w:r>
      <w:proofErr w:type="spellStart"/>
      <w:r w:rsidRPr="00E229CA">
        <w:rPr>
          <w:rFonts w:ascii="Times New Roman" w:eastAsia="標楷體" w:hAnsi="Times New Roman" w:cs="標楷體"/>
          <w:color w:val="000000" w:themeColor="text1"/>
          <w:sz w:val="28"/>
          <w:szCs w:val="28"/>
          <w:shd w:val="clear" w:color="auto" w:fill="FFFFFF"/>
        </w:rPr>
        <w:t>Fuhs</w:t>
      </w:r>
      <w:proofErr w:type="spellEnd"/>
      <w:r w:rsidRPr="00E229CA">
        <w:rPr>
          <w:rFonts w:ascii="Times New Roman" w:eastAsia="標楷體" w:hAnsi="Times New Roman" w:cs="標楷體"/>
          <w:color w:val="000000" w:themeColor="text1"/>
          <w:sz w:val="28"/>
          <w:szCs w:val="28"/>
          <w:shd w:val="clear" w:color="auto" w:fill="FFFFFF"/>
        </w:rPr>
        <w:t xml:space="preserve">, &amp; </w:t>
      </w:r>
      <w:proofErr w:type="spellStart"/>
      <w:r w:rsidRPr="00E229CA">
        <w:rPr>
          <w:rFonts w:ascii="Times New Roman" w:eastAsia="標楷體" w:hAnsi="Times New Roman" w:cs="標楷體"/>
          <w:color w:val="000000" w:themeColor="text1"/>
          <w:sz w:val="28"/>
          <w:szCs w:val="28"/>
          <w:shd w:val="clear" w:color="auto" w:fill="FFFFFF"/>
        </w:rPr>
        <w:t>Farran</w:t>
      </w:r>
      <w:proofErr w:type="spellEnd"/>
      <w:r w:rsidRPr="00E229CA">
        <w:rPr>
          <w:rFonts w:ascii="Times New Roman" w:eastAsia="標楷體" w:hAnsi="Times New Roman" w:cs="標楷體"/>
          <w:color w:val="000000" w:themeColor="text1"/>
          <w:sz w:val="28"/>
          <w:szCs w:val="28"/>
          <w:shd w:val="clear" w:color="auto" w:fill="FFFFFF"/>
        </w:rPr>
        <w:t>, 2019</w:t>
      </w:r>
      <w:r w:rsidRPr="00E229CA">
        <w:rPr>
          <w:rFonts w:ascii="Times New Roman" w:eastAsia="標楷體" w:hAnsi="Times New Roman" w:cs="標楷體" w:hint="eastAsia"/>
          <w:color w:val="000000" w:themeColor="text1"/>
          <w:sz w:val="28"/>
          <w:szCs w:val="28"/>
          <w:shd w:val="clear" w:color="auto" w:fill="FFFFFF"/>
        </w:rPr>
        <w:t>）。</w:t>
      </w:r>
    </w:p>
    <w:p w14:paraId="1B0DFE1E" w14:textId="78C28108" w:rsidR="00221778" w:rsidRPr="00466459" w:rsidRDefault="00221778">
      <w:pPr>
        <w:adjustRightInd w:val="0"/>
        <w:snapToGrid w:val="0"/>
        <w:spacing w:line="360" w:lineRule="auto"/>
        <w:ind w:firstLine="480"/>
        <w:jc w:val="both"/>
        <w:rPr>
          <w:rFonts w:ascii="Times New Roman" w:eastAsia="標楷體" w:hAnsi="Times New Roman" w:cs="標楷體"/>
          <w:color w:val="000000" w:themeColor="text1"/>
          <w:sz w:val="28"/>
          <w:szCs w:val="28"/>
          <w:shd w:val="clear" w:color="auto" w:fill="FFFFFF"/>
        </w:rPr>
      </w:pPr>
      <w:r w:rsidRPr="000A3099">
        <w:rPr>
          <w:rFonts w:ascii="Times New Roman" w:eastAsia="標楷體" w:hAnsi="Times New Roman" w:cs="標楷體" w:hint="eastAsia"/>
          <w:color w:val="000000" w:themeColor="text1"/>
          <w:sz w:val="28"/>
          <w:szCs w:val="28"/>
          <w:shd w:val="clear" w:color="auto" w:fill="FFFFFF"/>
        </w:rPr>
        <w:t>身體活動的運動強度</w:t>
      </w:r>
      <w:del w:id="239" w:author="user" w:date="2021-09-24T10:01:00Z">
        <w:r w:rsidRPr="000A3099" w:rsidDel="00493927">
          <w:rPr>
            <w:rFonts w:ascii="Times New Roman" w:eastAsia="標楷體" w:hAnsi="Times New Roman" w:cs="標楷體" w:hint="eastAsia"/>
            <w:color w:val="000000" w:themeColor="text1"/>
            <w:sz w:val="28"/>
            <w:szCs w:val="28"/>
            <w:shd w:val="clear" w:color="auto" w:fill="FFFFFF"/>
          </w:rPr>
          <w:delText>是</w:delText>
        </w:r>
      </w:del>
      <w:del w:id="240" w:author="user" w:date="2021-09-24T10:02:00Z">
        <w:r w:rsidRPr="000A3099" w:rsidDel="00493927">
          <w:rPr>
            <w:rFonts w:ascii="Times New Roman" w:eastAsia="標楷體" w:hAnsi="Times New Roman" w:cs="標楷體" w:hint="eastAsia"/>
            <w:color w:val="000000" w:themeColor="text1"/>
            <w:sz w:val="28"/>
            <w:szCs w:val="28"/>
            <w:shd w:val="clear" w:color="auto" w:fill="FFFFFF"/>
          </w:rPr>
          <w:delText>有效</w:delText>
        </w:r>
      </w:del>
      <w:ins w:id="241" w:author="user" w:date="2021-09-24T10:02:00Z">
        <w:r>
          <w:rPr>
            <w:rFonts w:ascii="Times New Roman" w:eastAsia="標楷體" w:hAnsi="Times New Roman" w:cs="標楷體" w:hint="eastAsia"/>
            <w:color w:val="000000" w:themeColor="text1"/>
            <w:sz w:val="28"/>
            <w:szCs w:val="28"/>
            <w:shd w:val="clear" w:color="auto" w:fill="FFFFFF"/>
          </w:rPr>
          <w:t>是有效</w:t>
        </w:r>
      </w:ins>
      <w:r w:rsidRPr="000A3099">
        <w:rPr>
          <w:rFonts w:ascii="Times New Roman" w:eastAsia="標楷體" w:hAnsi="Times New Roman" w:cs="標楷體" w:hint="eastAsia"/>
          <w:color w:val="000000" w:themeColor="text1"/>
          <w:sz w:val="28"/>
          <w:szCs w:val="28"/>
          <w:shd w:val="clear" w:color="auto" w:fill="FFFFFF"/>
        </w:rPr>
        <w:t>改善</w:t>
      </w:r>
      <w:r>
        <w:rPr>
          <w:rFonts w:ascii="Times New Roman" w:eastAsia="標楷體" w:hAnsi="Times New Roman" w:cs="標楷體" w:hint="eastAsia"/>
          <w:color w:val="000000" w:themeColor="text1"/>
          <w:sz w:val="28"/>
          <w:szCs w:val="28"/>
          <w:shd w:val="clear" w:color="auto" w:fill="FFFFFF"/>
        </w:rPr>
        <w:t>執</w:t>
      </w:r>
      <w:r w:rsidRPr="000A3099">
        <w:rPr>
          <w:rFonts w:ascii="Times New Roman" w:eastAsia="標楷體" w:hAnsi="Times New Roman" w:cs="標楷體" w:hint="eastAsia"/>
          <w:color w:val="000000" w:themeColor="text1"/>
          <w:sz w:val="28"/>
          <w:szCs w:val="28"/>
          <w:shd w:val="clear" w:color="auto" w:fill="FFFFFF"/>
        </w:rPr>
        <w:t>行功能（</w:t>
      </w:r>
      <w:r w:rsidRPr="000A3099">
        <w:rPr>
          <w:rFonts w:ascii="Times New Roman" w:eastAsia="標楷體" w:hAnsi="Times New Roman" w:cs="標楷體"/>
          <w:color w:val="000000" w:themeColor="text1"/>
          <w:sz w:val="28"/>
          <w:szCs w:val="28"/>
          <w:shd w:val="clear" w:color="auto" w:fill="FFFFFF"/>
        </w:rPr>
        <w:t>Executive Function</w:t>
      </w:r>
      <w:r w:rsidRPr="000A3099">
        <w:rPr>
          <w:rFonts w:ascii="Times New Roman" w:eastAsia="標楷體" w:hAnsi="Times New Roman" w:cs="標楷體" w:hint="eastAsia"/>
          <w:color w:val="000000" w:themeColor="text1"/>
          <w:sz w:val="28"/>
          <w:szCs w:val="28"/>
          <w:shd w:val="clear" w:color="auto" w:fill="FFFFFF"/>
        </w:rPr>
        <w:t>）的原因之</w:t>
      </w:r>
      <w:proofErr w:type="gramStart"/>
      <w:r w:rsidRPr="000A3099">
        <w:rPr>
          <w:rFonts w:ascii="Times New Roman" w:eastAsia="標楷體" w:hAnsi="Times New Roman" w:cs="標楷體" w:hint="eastAsia"/>
          <w:color w:val="000000" w:themeColor="text1"/>
          <w:sz w:val="28"/>
          <w:szCs w:val="28"/>
          <w:shd w:val="clear" w:color="auto" w:fill="FFFFFF"/>
        </w:rPr>
        <w:t>一</w:t>
      </w:r>
      <w:proofErr w:type="gramEnd"/>
      <w:r w:rsidRPr="000A3099">
        <w:rPr>
          <w:rFonts w:ascii="Times New Roman" w:eastAsia="標楷體" w:hAnsi="Times New Roman" w:cs="標楷體"/>
          <w:color w:val="000000" w:themeColor="text1"/>
          <w:sz w:val="28"/>
          <w:szCs w:val="28"/>
          <w:shd w:val="clear" w:color="auto" w:fill="FFFFFF"/>
        </w:rPr>
        <w:t xml:space="preserve"> (</w:t>
      </w:r>
      <w:proofErr w:type="spellStart"/>
      <w:r w:rsidRPr="000A3099">
        <w:rPr>
          <w:rFonts w:ascii="Times New Roman" w:eastAsia="標楷體" w:hAnsi="Times New Roman" w:cs="標楷體"/>
          <w:color w:val="000000" w:themeColor="text1"/>
          <w:sz w:val="28"/>
          <w:szCs w:val="28"/>
          <w:shd w:val="clear" w:color="auto" w:fill="FFFFFF"/>
        </w:rPr>
        <w:t>Mcmorris</w:t>
      </w:r>
      <w:proofErr w:type="spellEnd"/>
      <w:ins w:id="242" w:author="user" w:date="2021-09-24T11:25:00Z">
        <w:r>
          <w:rPr>
            <w:rFonts w:ascii="Times New Roman" w:eastAsia="標楷體" w:hAnsi="Times New Roman" w:cs="標楷體"/>
            <w:color w:val="000000" w:themeColor="text1"/>
            <w:sz w:val="28"/>
            <w:szCs w:val="28"/>
            <w:shd w:val="clear" w:color="auto" w:fill="FFFFFF"/>
          </w:rPr>
          <w:t xml:space="preserve"> </w:t>
        </w:r>
      </w:ins>
      <w:r w:rsidRPr="000A3099">
        <w:rPr>
          <w:rFonts w:ascii="Times New Roman" w:eastAsia="標楷體" w:hAnsi="Times New Roman" w:cs="標楷體"/>
          <w:color w:val="000000" w:themeColor="text1"/>
          <w:sz w:val="28"/>
          <w:szCs w:val="28"/>
          <w:shd w:val="clear" w:color="auto" w:fill="FFFFFF"/>
        </w:rPr>
        <w:t>&amp; Hale, 2012)</w:t>
      </w:r>
      <w:r w:rsidRPr="000A3099">
        <w:rPr>
          <w:rFonts w:ascii="Times New Roman" w:eastAsia="標楷體" w:hAnsi="Times New Roman" w:cs="標楷體" w:hint="eastAsia"/>
          <w:color w:val="000000" w:themeColor="text1"/>
          <w:sz w:val="28"/>
          <w:szCs w:val="28"/>
          <w:shd w:val="clear" w:color="auto" w:fill="FFFFFF"/>
        </w:rPr>
        <w:t>，</w:t>
      </w:r>
      <w:ins w:id="243" w:author="user" w:date="2021-09-24T09:59:00Z">
        <w:r>
          <w:rPr>
            <w:rFonts w:ascii="Times New Roman" w:eastAsia="標楷體" w:hAnsi="Times New Roman" w:cs="標楷體" w:hint="eastAsia"/>
            <w:color w:val="000000" w:themeColor="text1"/>
            <w:sz w:val="28"/>
            <w:szCs w:val="28"/>
            <w:shd w:val="clear" w:color="auto" w:fill="FFFFFF"/>
          </w:rPr>
          <w:t>過去研究發現，</w:t>
        </w:r>
      </w:ins>
      <w:r w:rsidRPr="000A3099">
        <w:rPr>
          <w:rFonts w:ascii="Times New Roman" w:eastAsia="標楷體" w:hAnsi="Times New Roman" w:cs="標楷體" w:hint="eastAsia"/>
          <w:color w:val="000000" w:themeColor="text1"/>
          <w:sz w:val="28"/>
          <w:szCs w:val="28"/>
          <w:shd w:val="clear" w:color="auto" w:fill="FFFFFF"/>
        </w:rPr>
        <w:t>執行功能對幼兒認知發展是特別重要的（</w:t>
      </w:r>
      <w:r w:rsidRPr="000A3099">
        <w:rPr>
          <w:rFonts w:ascii="Times New Roman" w:eastAsia="標楷體" w:hAnsi="Times New Roman" w:cs="標楷體"/>
          <w:color w:val="000000" w:themeColor="text1"/>
          <w:sz w:val="28"/>
          <w:szCs w:val="28"/>
          <w:shd w:val="clear" w:color="auto" w:fill="FFFFFF"/>
        </w:rPr>
        <w:t xml:space="preserve">Montoya, </w:t>
      </w:r>
      <w:proofErr w:type="spellStart"/>
      <w:r w:rsidRPr="000A3099">
        <w:rPr>
          <w:rFonts w:ascii="Times New Roman" w:eastAsia="標楷體" w:hAnsi="Times New Roman" w:cs="標楷體"/>
          <w:color w:val="000000" w:themeColor="text1"/>
          <w:sz w:val="28"/>
          <w:szCs w:val="28"/>
          <w:shd w:val="clear" w:color="auto" w:fill="FFFFFF"/>
        </w:rPr>
        <w:t>Susperreguy</w:t>
      </w:r>
      <w:proofErr w:type="spellEnd"/>
      <w:r w:rsidRPr="000A3099">
        <w:rPr>
          <w:rFonts w:ascii="Times New Roman" w:eastAsia="標楷體" w:hAnsi="Times New Roman" w:cs="標楷體"/>
          <w:color w:val="000000" w:themeColor="text1"/>
          <w:sz w:val="28"/>
          <w:szCs w:val="28"/>
          <w:shd w:val="clear" w:color="auto" w:fill="FFFFFF"/>
        </w:rPr>
        <w:t xml:space="preserve">, </w:t>
      </w:r>
      <w:proofErr w:type="spellStart"/>
      <w:r w:rsidRPr="000A3099">
        <w:rPr>
          <w:rFonts w:ascii="Times New Roman" w:eastAsia="標楷體" w:hAnsi="Times New Roman" w:cs="標楷體"/>
          <w:color w:val="000000" w:themeColor="text1"/>
          <w:sz w:val="28"/>
          <w:szCs w:val="28"/>
          <w:shd w:val="clear" w:color="auto" w:fill="FFFFFF"/>
        </w:rPr>
        <w:t>Dinarte</w:t>
      </w:r>
      <w:proofErr w:type="spellEnd"/>
      <w:r w:rsidRPr="000A3099">
        <w:rPr>
          <w:rFonts w:ascii="Times New Roman" w:eastAsia="標楷體" w:hAnsi="Times New Roman" w:cs="標楷體"/>
          <w:color w:val="000000" w:themeColor="text1"/>
          <w:sz w:val="28"/>
          <w:szCs w:val="28"/>
          <w:shd w:val="clear" w:color="auto" w:fill="FFFFFF"/>
        </w:rPr>
        <w:t xml:space="preserve">, Morrison, San Martin, Rojas-Barahona, &amp; </w:t>
      </w:r>
      <w:proofErr w:type="spellStart"/>
      <w:r w:rsidRPr="000A3099">
        <w:rPr>
          <w:rFonts w:ascii="Times New Roman" w:eastAsia="標楷體" w:hAnsi="Times New Roman" w:cs="標楷體"/>
          <w:color w:val="000000" w:themeColor="text1"/>
          <w:sz w:val="28"/>
          <w:szCs w:val="28"/>
          <w:shd w:val="clear" w:color="auto" w:fill="FFFFFF"/>
        </w:rPr>
        <w:t>Förster</w:t>
      </w:r>
      <w:proofErr w:type="spellEnd"/>
      <w:r w:rsidRPr="000A3099">
        <w:rPr>
          <w:rFonts w:ascii="Times New Roman" w:eastAsia="標楷體" w:hAnsi="Times New Roman" w:cs="標楷體"/>
          <w:color w:val="000000" w:themeColor="text1"/>
          <w:sz w:val="28"/>
          <w:szCs w:val="28"/>
          <w:shd w:val="clear" w:color="auto" w:fill="FFFFFF"/>
        </w:rPr>
        <w:t>, 2019</w:t>
      </w:r>
      <w:r w:rsidRPr="000A3099">
        <w:rPr>
          <w:rFonts w:ascii="Times New Roman" w:eastAsia="標楷體" w:hAnsi="Times New Roman" w:cs="標楷體" w:hint="eastAsia"/>
          <w:color w:val="000000" w:themeColor="text1"/>
          <w:sz w:val="28"/>
          <w:szCs w:val="28"/>
          <w:shd w:val="clear" w:color="auto" w:fill="FFFFFF"/>
        </w:rPr>
        <w:t>）</w:t>
      </w:r>
      <w:del w:id="244" w:author="user" w:date="2021-09-24T10:00:00Z">
        <w:r w:rsidRPr="000A3099" w:rsidDel="00493927">
          <w:rPr>
            <w:rFonts w:ascii="Times New Roman" w:eastAsia="標楷體" w:hAnsi="Times New Roman" w:cs="標楷體" w:hint="eastAsia"/>
            <w:color w:val="000000" w:themeColor="text1"/>
            <w:sz w:val="28"/>
            <w:szCs w:val="28"/>
            <w:shd w:val="clear" w:color="auto" w:fill="FFFFFF"/>
          </w:rPr>
          <w:delText>，</w:delText>
        </w:r>
      </w:del>
      <w:ins w:id="245" w:author="user" w:date="2021-09-24T10:00:00Z">
        <w:r>
          <w:rPr>
            <w:rFonts w:ascii="Times New Roman" w:eastAsia="標楷體" w:hAnsi="Times New Roman" w:cs="標楷體" w:hint="eastAsia"/>
            <w:color w:val="000000" w:themeColor="text1"/>
            <w:sz w:val="28"/>
            <w:szCs w:val="28"/>
            <w:shd w:val="clear" w:color="auto" w:fill="FFFFFF"/>
          </w:rPr>
          <w:t>。</w:t>
        </w:r>
      </w:ins>
      <w:r w:rsidRPr="000A3099">
        <w:rPr>
          <w:rFonts w:ascii="Times New Roman" w:eastAsia="標楷體" w:hAnsi="Times New Roman" w:cs="標楷體" w:hint="eastAsia"/>
          <w:color w:val="000000" w:themeColor="text1"/>
          <w:sz w:val="28"/>
          <w:szCs w:val="28"/>
          <w:shd w:val="clear" w:color="auto" w:fill="FFFFFF"/>
        </w:rPr>
        <w:t>執行功能是指在完成複雜的認知任務時，對其他認知過程進行控制、調節的高級認知過程（</w:t>
      </w:r>
      <w:proofErr w:type="spellStart"/>
      <w:r w:rsidRPr="000A3099">
        <w:rPr>
          <w:rFonts w:ascii="Times New Roman" w:eastAsia="標楷體" w:hAnsi="Times New Roman" w:cs="標楷體"/>
          <w:color w:val="000000" w:themeColor="text1"/>
          <w:sz w:val="28"/>
          <w:szCs w:val="28"/>
          <w:shd w:val="clear" w:color="auto" w:fill="FFFFFF"/>
        </w:rPr>
        <w:t>Funahashi</w:t>
      </w:r>
      <w:proofErr w:type="spellEnd"/>
      <w:r w:rsidRPr="000A3099">
        <w:rPr>
          <w:rFonts w:ascii="Times New Roman" w:eastAsia="標楷體" w:hAnsi="Times New Roman" w:cs="標楷體"/>
          <w:color w:val="000000" w:themeColor="text1"/>
          <w:sz w:val="28"/>
          <w:szCs w:val="28"/>
          <w:shd w:val="clear" w:color="auto" w:fill="FFFFFF"/>
        </w:rPr>
        <w:t>, 2001</w:t>
      </w:r>
      <w:r w:rsidRPr="000A3099">
        <w:rPr>
          <w:rFonts w:ascii="Times New Roman" w:eastAsia="標楷體" w:hAnsi="Times New Roman" w:cs="標楷體" w:hint="eastAsia"/>
          <w:color w:val="000000" w:themeColor="text1"/>
          <w:sz w:val="28"/>
          <w:szCs w:val="28"/>
          <w:shd w:val="clear" w:color="auto" w:fill="FFFFFF"/>
        </w:rPr>
        <w:t>），</w:t>
      </w:r>
      <w:del w:id="246" w:author="user" w:date="2021-09-24T10:00:00Z">
        <w:r w:rsidRPr="000A3099" w:rsidDel="00493927">
          <w:rPr>
            <w:rFonts w:ascii="Times New Roman" w:eastAsia="標楷體" w:hAnsi="Times New Roman" w:cs="標楷體" w:hint="eastAsia"/>
            <w:color w:val="000000" w:themeColor="text1"/>
            <w:sz w:val="28"/>
            <w:szCs w:val="28"/>
            <w:shd w:val="clear" w:color="auto" w:fill="FFFFFF"/>
          </w:rPr>
          <w:delText>其中</w:delText>
        </w:r>
      </w:del>
      <w:r w:rsidRPr="000A3099">
        <w:rPr>
          <w:rFonts w:ascii="Times New Roman" w:eastAsia="標楷體" w:hAnsi="Times New Roman" w:cs="標楷體" w:hint="eastAsia"/>
          <w:color w:val="000000" w:themeColor="text1"/>
          <w:sz w:val="28"/>
          <w:szCs w:val="28"/>
          <w:shd w:val="clear" w:color="auto" w:fill="FFFFFF"/>
        </w:rPr>
        <w:t>執行功能有包括三項能力「工作記憶」、「抑制控制」與「認知靈活度」，它們有助於發展</w:t>
      </w:r>
      <w:r>
        <w:rPr>
          <w:rFonts w:ascii="Times New Roman" w:eastAsia="標楷體" w:hAnsi="Times New Roman" w:cs="標楷體" w:hint="eastAsia"/>
          <w:color w:val="000000" w:themeColor="text1"/>
          <w:sz w:val="28"/>
          <w:szCs w:val="28"/>
          <w:shd w:val="clear" w:color="auto" w:fill="FFFFFF"/>
        </w:rPr>
        <w:t>幼兒能力</w:t>
      </w:r>
      <w:r w:rsidRPr="000A3099">
        <w:rPr>
          <w:rFonts w:ascii="Times New Roman" w:eastAsia="標楷體" w:hAnsi="Times New Roman" w:cs="標楷體" w:hint="eastAsia"/>
          <w:color w:val="000000" w:themeColor="text1"/>
          <w:sz w:val="28"/>
          <w:szCs w:val="28"/>
          <w:shd w:val="clear" w:color="auto" w:fill="FFFFFF"/>
        </w:rPr>
        <w:t>的多個</w:t>
      </w:r>
      <w:r>
        <w:rPr>
          <w:rFonts w:ascii="Times New Roman" w:eastAsia="標楷體" w:hAnsi="Times New Roman" w:cs="標楷體" w:hint="eastAsia"/>
          <w:color w:val="000000" w:themeColor="text1"/>
          <w:sz w:val="28"/>
          <w:szCs w:val="28"/>
          <w:shd w:val="clear" w:color="auto" w:fill="FFFFFF"/>
        </w:rPr>
        <w:t>面向</w:t>
      </w:r>
      <w:r w:rsidRPr="000A3099">
        <w:rPr>
          <w:rFonts w:ascii="Times New Roman" w:eastAsia="標楷體" w:hAnsi="Times New Roman" w:cs="標楷體" w:hint="eastAsia"/>
          <w:color w:val="000000" w:themeColor="text1"/>
          <w:sz w:val="28"/>
          <w:szCs w:val="28"/>
          <w:shd w:val="clear" w:color="auto" w:fill="FFFFFF"/>
        </w:rPr>
        <w:t>，包括行為能力、學前技能</w:t>
      </w:r>
      <w:del w:id="247" w:author="user" w:date="2021-09-24T09:32:00Z">
        <w:r w:rsidRPr="000A3099" w:rsidDel="00BA208B">
          <w:rPr>
            <w:rFonts w:ascii="Times New Roman" w:eastAsia="標楷體" w:hAnsi="Times New Roman" w:cs="標楷體" w:hint="eastAsia"/>
            <w:color w:val="000000" w:themeColor="text1"/>
            <w:sz w:val="28"/>
            <w:szCs w:val="28"/>
            <w:shd w:val="clear" w:color="auto" w:fill="FFFFFF"/>
          </w:rPr>
          <w:delText>的獲得</w:delText>
        </w:r>
      </w:del>
      <w:r w:rsidRPr="000A3099">
        <w:rPr>
          <w:rFonts w:ascii="Times New Roman" w:eastAsia="標楷體" w:hAnsi="Times New Roman" w:cs="標楷體" w:hint="eastAsia"/>
          <w:color w:val="000000" w:themeColor="text1"/>
          <w:sz w:val="28"/>
          <w:szCs w:val="28"/>
          <w:shd w:val="clear" w:color="auto" w:fill="FFFFFF"/>
        </w:rPr>
        <w:t>以及同伴</w:t>
      </w:r>
      <w:del w:id="248" w:author="user" w:date="2021-09-24T09:32:00Z">
        <w:r w:rsidRPr="000A3099" w:rsidDel="00BA208B">
          <w:rPr>
            <w:rFonts w:ascii="Times New Roman" w:eastAsia="標楷體" w:hAnsi="Times New Roman" w:cs="標楷體" w:hint="eastAsia"/>
            <w:color w:val="000000" w:themeColor="text1"/>
            <w:sz w:val="28"/>
            <w:szCs w:val="28"/>
            <w:shd w:val="clear" w:color="auto" w:fill="FFFFFF"/>
          </w:rPr>
          <w:delText>和成人的社會</w:delText>
        </w:r>
      </w:del>
      <w:r w:rsidRPr="000A3099">
        <w:rPr>
          <w:rFonts w:ascii="Times New Roman" w:eastAsia="標楷體" w:hAnsi="Times New Roman" w:cs="標楷體" w:hint="eastAsia"/>
          <w:color w:val="000000" w:themeColor="text1"/>
          <w:sz w:val="28"/>
          <w:szCs w:val="28"/>
          <w:shd w:val="clear" w:color="auto" w:fill="FFFFFF"/>
        </w:rPr>
        <w:t>關係，</w:t>
      </w:r>
      <w:del w:id="249" w:author="Yvonne Wang" w:date="2021-09-24T13:16:00Z">
        <w:r w:rsidRPr="000A3099" w:rsidDel="000F0964">
          <w:rPr>
            <w:rFonts w:ascii="Times New Roman" w:eastAsia="標楷體" w:hAnsi="Times New Roman" w:cs="標楷體" w:hint="eastAsia"/>
            <w:color w:val="000000" w:themeColor="text1"/>
            <w:sz w:val="28"/>
            <w:szCs w:val="28"/>
            <w:shd w:val="clear" w:color="auto" w:fill="FFFFFF"/>
          </w:rPr>
          <w:delText>所有</w:delText>
        </w:r>
      </w:del>
      <w:r w:rsidRPr="000A3099">
        <w:rPr>
          <w:rFonts w:ascii="Times New Roman" w:eastAsia="標楷體" w:hAnsi="Times New Roman" w:cs="標楷體" w:hint="eastAsia"/>
          <w:color w:val="000000" w:themeColor="text1"/>
          <w:sz w:val="28"/>
          <w:szCs w:val="28"/>
          <w:shd w:val="clear" w:color="auto" w:fill="FFFFFF"/>
        </w:rPr>
        <w:t>這些</w:t>
      </w:r>
      <w:ins w:id="250" w:author="Yvonne Wang" w:date="2021-09-24T13:16:00Z">
        <w:r w:rsidR="000F0964">
          <w:rPr>
            <w:rFonts w:ascii="Times New Roman" w:eastAsia="標楷體" w:hAnsi="Times New Roman" w:cs="標楷體" w:hint="eastAsia"/>
            <w:color w:val="000000" w:themeColor="text1"/>
            <w:sz w:val="28"/>
            <w:szCs w:val="28"/>
            <w:shd w:val="clear" w:color="auto" w:fill="FFFFFF"/>
          </w:rPr>
          <w:t>面向</w:t>
        </w:r>
      </w:ins>
      <w:r w:rsidRPr="000A3099">
        <w:rPr>
          <w:rFonts w:ascii="Times New Roman" w:eastAsia="標楷體" w:hAnsi="Times New Roman" w:cs="標楷體" w:hint="eastAsia"/>
          <w:color w:val="000000" w:themeColor="text1"/>
          <w:sz w:val="28"/>
          <w:szCs w:val="28"/>
          <w:shd w:val="clear" w:color="auto" w:fill="FFFFFF"/>
        </w:rPr>
        <w:t>都有助於</w:t>
      </w:r>
      <w:ins w:id="251" w:author="user" w:date="2021-09-24T09:32:00Z">
        <w:r>
          <w:rPr>
            <w:rFonts w:ascii="Times New Roman" w:eastAsia="標楷體" w:hAnsi="Times New Roman" w:cs="標楷體" w:hint="eastAsia"/>
            <w:color w:val="000000" w:themeColor="text1"/>
            <w:sz w:val="28"/>
            <w:szCs w:val="28"/>
            <w:shd w:val="clear" w:color="auto" w:fill="FFFFFF"/>
          </w:rPr>
          <w:t>幼兒</w:t>
        </w:r>
      </w:ins>
      <w:r w:rsidRPr="000A3099">
        <w:rPr>
          <w:rFonts w:ascii="Times New Roman" w:eastAsia="標楷體" w:hAnsi="Times New Roman" w:cs="標楷體" w:hint="eastAsia"/>
          <w:color w:val="000000" w:themeColor="text1"/>
          <w:sz w:val="28"/>
          <w:szCs w:val="28"/>
          <w:shd w:val="clear" w:color="auto" w:fill="FFFFFF"/>
        </w:rPr>
        <w:t>成功過渡到正規</w:t>
      </w:r>
      <w:r>
        <w:rPr>
          <w:rFonts w:ascii="Times New Roman" w:eastAsia="標楷體" w:hAnsi="Times New Roman" w:cs="標楷體" w:hint="eastAsia"/>
          <w:color w:val="000000" w:themeColor="text1"/>
          <w:sz w:val="28"/>
          <w:szCs w:val="28"/>
          <w:shd w:val="clear" w:color="auto" w:fill="FFFFFF"/>
        </w:rPr>
        <w:t>的</w:t>
      </w:r>
      <w:r w:rsidRPr="000A3099">
        <w:rPr>
          <w:rFonts w:ascii="Times New Roman" w:eastAsia="標楷體" w:hAnsi="Times New Roman" w:cs="標楷體" w:hint="eastAsia"/>
          <w:color w:val="000000" w:themeColor="text1"/>
          <w:sz w:val="28"/>
          <w:szCs w:val="28"/>
          <w:shd w:val="clear" w:color="auto" w:fill="FFFFFF"/>
        </w:rPr>
        <w:t>學校教育（</w:t>
      </w:r>
      <w:r w:rsidRPr="000A3099">
        <w:rPr>
          <w:rFonts w:ascii="Times New Roman" w:eastAsia="標楷體" w:hAnsi="Times New Roman" w:cs="標楷體"/>
          <w:color w:val="000000" w:themeColor="text1"/>
          <w:sz w:val="28"/>
          <w:szCs w:val="28"/>
          <w:shd w:val="clear" w:color="auto" w:fill="FFFFFF"/>
        </w:rPr>
        <w:t>Blair &amp; Raver, 2015</w:t>
      </w:r>
      <w:r w:rsidRPr="000A3099">
        <w:rPr>
          <w:rFonts w:ascii="Times New Roman" w:eastAsia="標楷體" w:hAnsi="Times New Roman" w:cs="標楷體" w:hint="eastAsia"/>
          <w:color w:val="000000" w:themeColor="text1"/>
          <w:sz w:val="28"/>
          <w:szCs w:val="28"/>
          <w:shd w:val="clear" w:color="auto" w:fill="FFFFFF"/>
        </w:rPr>
        <w:t>）</w:t>
      </w:r>
      <w:del w:id="252" w:author="user" w:date="2021-09-24T09:33:00Z">
        <w:r w:rsidRPr="000A3099" w:rsidDel="00BA208B">
          <w:rPr>
            <w:rFonts w:ascii="Times New Roman" w:eastAsia="標楷體" w:hAnsi="Times New Roman" w:cs="標楷體" w:hint="eastAsia"/>
            <w:color w:val="000000" w:themeColor="text1"/>
            <w:sz w:val="28"/>
            <w:szCs w:val="28"/>
            <w:shd w:val="clear" w:color="auto" w:fill="FFFFFF"/>
          </w:rPr>
          <w:delText>，</w:delText>
        </w:r>
      </w:del>
      <w:ins w:id="253" w:author="user" w:date="2021-09-24T09:33:00Z">
        <w:r>
          <w:rPr>
            <w:rFonts w:ascii="Times New Roman" w:eastAsia="標楷體" w:hAnsi="Times New Roman" w:cs="標楷體" w:hint="eastAsia"/>
            <w:color w:val="000000" w:themeColor="text1"/>
            <w:sz w:val="28"/>
            <w:szCs w:val="28"/>
            <w:shd w:val="clear" w:color="auto" w:fill="FFFFFF"/>
          </w:rPr>
          <w:t>。且</w:t>
        </w:r>
      </w:ins>
      <w:del w:id="254" w:author="user" w:date="2021-09-24T09:33:00Z">
        <w:r w:rsidRPr="000A3099" w:rsidDel="00BA208B">
          <w:rPr>
            <w:rFonts w:ascii="Times New Roman" w:eastAsia="標楷體" w:hAnsi="Times New Roman" w:cs="標楷體" w:hint="eastAsia"/>
            <w:color w:val="000000" w:themeColor="text1"/>
            <w:sz w:val="28"/>
            <w:szCs w:val="28"/>
            <w:shd w:val="clear" w:color="auto" w:fill="FFFFFF"/>
          </w:rPr>
          <w:delText>同時執行功能和兒童的適應能力也有密切相關，當兒童身在不熟悉的環境時</w:delText>
        </w:r>
      </w:del>
      <w:del w:id="255" w:author="user" w:date="2021-09-24T09:32:00Z">
        <w:r w:rsidRPr="000A3099" w:rsidDel="00BA208B">
          <w:rPr>
            <w:rFonts w:ascii="Times New Roman" w:eastAsia="標楷體" w:hAnsi="Times New Roman" w:cs="標楷體"/>
            <w:color w:val="000000" w:themeColor="text1"/>
            <w:sz w:val="28"/>
            <w:szCs w:val="28"/>
            <w:shd w:val="clear" w:color="auto" w:fill="FFFFFF"/>
          </w:rPr>
          <w:delText>,</w:delText>
        </w:r>
      </w:del>
      <w:del w:id="256" w:author="user" w:date="2021-09-24T09:33:00Z">
        <w:r w:rsidRPr="000A3099" w:rsidDel="00BA208B">
          <w:rPr>
            <w:rFonts w:ascii="Times New Roman" w:eastAsia="標楷體" w:hAnsi="Times New Roman" w:cs="標楷體" w:hint="eastAsia"/>
            <w:color w:val="000000" w:themeColor="text1"/>
            <w:sz w:val="28"/>
            <w:szCs w:val="28"/>
            <w:shd w:val="clear" w:color="auto" w:fill="FFFFFF"/>
          </w:rPr>
          <w:delText>執行功能將會發會出重要的作用（</w:delText>
        </w:r>
        <w:r w:rsidRPr="000A3099" w:rsidDel="00BA208B">
          <w:rPr>
            <w:rFonts w:ascii="Times New Roman" w:eastAsia="標楷體" w:hAnsi="Times New Roman" w:cs="標楷體"/>
            <w:color w:val="000000" w:themeColor="text1"/>
            <w:sz w:val="28"/>
            <w:szCs w:val="28"/>
            <w:shd w:val="clear" w:color="auto" w:fill="FFFFFF"/>
          </w:rPr>
          <w:delText>Burgess, 2003; Soranzo &amp; Wilson, 2014</w:delText>
        </w:r>
        <w:r w:rsidRPr="000A3099" w:rsidDel="00BA208B">
          <w:rPr>
            <w:rFonts w:ascii="Times New Roman" w:eastAsia="標楷體" w:hAnsi="Times New Roman" w:cs="標楷體" w:hint="eastAsia"/>
            <w:color w:val="000000" w:themeColor="text1"/>
            <w:sz w:val="28"/>
            <w:szCs w:val="28"/>
            <w:shd w:val="clear" w:color="auto" w:fill="FFFFFF"/>
          </w:rPr>
          <w:delText>），</w:delText>
        </w:r>
      </w:del>
      <w:r w:rsidRPr="000A3099">
        <w:rPr>
          <w:rFonts w:ascii="Times New Roman" w:eastAsia="標楷體" w:hAnsi="Times New Roman" w:cs="標楷體" w:hint="eastAsia"/>
          <w:color w:val="000000" w:themeColor="text1"/>
          <w:sz w:val="28"/>
          <w:szCs w:val="28"/>
          <w:shd w:val="clear" w:color="auto" w:fill="FFFFFF"/>
        </w:rPr>
        <w:t>兒童的執行功能是具有可塑性的</w:t>
      </w:r>
      <w:proofErr w:type="gramStart"/>
      <w:r w:rsidRPr="000A3099">
        <w:rPr>
          <w:rFonts w:ascii="Times New Roman" w:eastAsia="標楷體" w:hAnsi="Times New Roman" w:cs="標楷體" w:hint="eastAsia"/>
          <w:color w:val="000000" w:themeColor="text1"/>
          <w:sz w:val="28"/>
          <w:szCs w:val="28"/>
          <w:shd w:val="clear" w:color="auto" w:fill="FFFFFF"/>
        </w:rPr>
        <w:t>（</w:t>
      </w:r>
      <w:proofErr w:type="gramEnd"/>
      <w:r w:rsidRPr="000A3099">
        <w:rPr>
          <w:rFonts w:ascii="Times New Roman" w:eastAsia="標楷體" w:hAnsi="Times New Roman" w:cs="標楷體"/>
          <w:color w:val="000000" w:themeColor="text1"/>
          <w:sz w:val="28"/>
          <w:szCs w:val="28"/>
          <w:shd w:val="clear" w:color="auto" w:fill="FFFFFF"/>
        </w:rPr>
        <w:t>Diamond &amp; Lee, 2011; Lin et al., 2018</w:t>
      </w:r>
      <w:r w:rsidRPr="000A3099">
        <w:rPr>
          <w:rFonts w:ascii="Times New Roman" w:eastAsia="標楷體" w:hAnsi="Times New Roman" w:cs="標楷體" w:hint="eastAsia"/>
          <w:color w:val="000000" w:themeColor="text1"/>
          <w:sz w:val="28"/>
          <w:szCs w:val="28"/>
          <w:shd w:val="clear" w:color="auto" w:fill="FFFFFF"/>
        </w:rPr>
        <w:t>），早期執行功能能夠預測兒童的身心健康、學業成績</w:t>
      </w:r>
      <w:del w:id="257" w:author="user" w:date="2021-09-24T09:31:00Z">
        <w:r w:rsidRPr="000A3099" w:rsidDel="00BA208B">
          <w:rPr>
            <w:rFonts w:ascii="Times New Roman" w:eastAsia="標楷體" w:hAnsi="Times New Roman" w:cs="標楷體" w:hint="eastAsia"/>
            <w:color w:val="000000" w:themeColor="text1"/>
            <w:sz w:val="28"/>
            <w:szCs w:val="28"/>
            <w:shd w:val="clear" w:color="auto" w:fill="FFFFFF"/>
          </w:rPr>
          <w:delText>，尤其是數學和閱讀能力，</w:delText>
        </w:r>
      </w:del>
      <w:r w:rsidRPr="000A3099">
        <w:rPr>
          <w:rFonts w:ascii="Times New Roman" w:eastAsia="標楷體" w:hAnsi="Times New Roman" w:cs="標楷體" w:hint="eastAsia"/>
          <w:color w:val="000000" w:themeColor="text1"/>
          <w:sz w:val="28"/>
          <w:szCs w:val="28"/>
          <w:shd w:val="clear" w:color="auto" w:fill="FFFFFF"/>
        </w:rPr>
        <w:t>以及成年後的家庭關係等（</w:t>
      </w:r>
      <w:r w:rsidRPr="000A3099">
        <w:rPr>
          <w:rFonts w:ascii="Times New Roman" w:eastAsia="標楷體" w:hAnsi="Times New Roman" w:cs="標楷體"/>
          <w:color w:val="000000" w:themeColor="text1"/>
          <w:sz w:val="28"/>
          <w:szCs w:val="28"/>
          <w:shd w:val="clear" w:color="auto" w:fill="FFFFFF"/>
        </w:rPr>
        <w:t xml:space="preserve">Baler &amp; Volkow, 2007; </w:t>
      </w:r>
      <w:proofErr w:type="spellStart"/>
      <w:r w:rsidRPr="000A3099">
        <w:rPr>
          <w:rFonts w:ascii="Times New Roman" w:eastAsia="標楷體" w:hAnsi="Times New Roman" w:cs="標楷體"/>
          <w:color w:val="000000" w:themeColor="text1"/>
          <w:sz w:val="28"/>
          <w:szCs w:val="28"/>
          <w:shd w:val="clear" w:color="auto" w:fill="FFFFFF"/>
        </w:rPr>
        <w:t>Borella</w:t>
      </w:r>
      <w:proofErr w:type="spellEnd"/>
      <w:r w:rsidRPr="000A3099">
        <w:rPr>
          <w:rFonts w:ascii="Times New Roman" w:eastAsia="標楷體" w:hAnsi="Times New Roman" w:cs="標楷體"/>
          <w:color w:val="000000" w:themeColor="text1"/>
          <w:sz w:val="28"/>
          <w:szCs w:val="28"/>
          <w:shd w:val="clear" w:color="auto" w:fill="FFFFFF"/>
        </w:rPr>
        <w:t xml:space="preserve"> et al., 2017</w:t>
      </w:r>
      <w:r>
        <w:rPr>
          <w:rFonts w:cs="標楷體" w:hint="eastAsia"/>
          <w:color w:val="000000" w:themeColor="text1"/>
          <w:sz w:val="28"/>
          <w:szCs w:val="28"/>
          <w:shd w:val="clear" w:color="auto" w:fill="FFFFFF"/>
        </w:rPr>
        <w:t>；</w:t>
      </w:r>
      <w:r w:rsidRPr="000A3099">
        <w:rPr>
          <w:rFonts w:ascii="Times New Roman" w:eastAsia="標楷體" w:hAnsi="Times New Roman" w:cs="標楷體"/>
          <w:color w:val="000000" w:themeColor="text1"/>
          <w:sz w:val="28"/>
          <w:szCs w:val="28"/>
          <w:shd w:val="clear" w:color="auto" w:fill="FFFFFF"/>
        </w:rPr>
        <w:t>Davis et al., 2010</w:t>
      </w:r>
      <w:r>
        <w:rPr>
          <w:rFonts w:cs="標楷體" w:hint="eastAsia"/>
          <w:color w:val="000000" w:themeColor="text1"/>
          <w:sz w:val="28"/>
          <w:szCs w:val="28"/>
          <w:shd w:val="clear" w:color="auto" w:fill="FFFFFF"/>
        </w:rPr>
        <w:t>；</w:t>
      </w:r>
      <w:r w:rsidRPr="000A3099">
        <w:rPr>
          <w:rFonts w:ascii="Times New Roman" w:eastAsia="標楷體" w:hAnsi="Times New Roman" w:cs="標楷體"/>
          <w:color w:val="000000" w:themeColor="text1"/>
          <w:sz w:val="28"/>
          <w:szCs w:val="28"/>
          <w:shd w:val="clear" w:color="auto" w:fill="FFFFFF"/>
        </w:rPr>
        <w:t>Riggs et al., 2010</w:t>
      </w:r>
      <w:r w:rsidRPr="000A3099">
        <w:rPr>
          <w:rFonts w:ascii="Times New Roman" w:eastAsia="標楷體" w:hAnsi="Times New Roman" w:cs="標楷體" w:hint="eastAsia"/>
          <w:color w:val="000000" w:themeColor="text1"/>
          <w:sz w:val="28"/>
          <w:szCs w:val="28"/>
          <w:shd w:val="clear" w:color="auto" w:fill="FFFFFF"/>
        </w:rPr>
        <w:t>）。</w:t>
      </w:r>
    </w:p>
    <w:p w14:paraId="02DA94DA" w14:textId="58DD0C23" w:rsidR="00221778" w:rsidRPr="00466459" w:rsidRDefault="00221778">
      <w:pPr>
        <w:adjustRightInd w:val="0"/>
        <w:snapToGrid w:val="0"/>
        <w:spacing w:line="360" w:lineRule="auto"/>
        <w:ind w:firstLineChars="200" w:firstLine="560"/>
        <w:jc w:val="both"/>
        <w:rPr>
          <w:rFonts w:ascii="Times New Roman" w:eastAsia="標楷體" w:hAnsi="Times New Roman" w:cs="標楷體"/>
          <w:color w:val="000000" w:themeColor="text1"/>
          <w:sz w:val="28"/>
          <w:szCs w:val="28"/>
          <w:shd w:val="clear" w:color="auto" w:fill="FFFFFF"/>
        </w:rPr>
      </w:pPr>
      <w:r w:rsidRPr="00466459">
        <w:rPr>
          <w:rFonts w:ascii="Times New Roman" w:eastAsia="標楷體" w:hAnsi="Times New Roman" w:cs="標楷體" w:hint="eastAsia"/>
          <w:color w:val="000000" w:themeColor="text1"/>
          <w:sz w:val="28"/>
          <w:szCs w:val="28"/>
          <w:shd w:val="clear" w:color="auto" w:fill="FFFFFF"/>
        </w:rPr>
        <w:t>隨著科技的進步，為了加強</w:t>
      </w:r>
      <w:ins w:id="258" w:author="user" w:date="2021-09-24T09:00:00Z">
        <w:r>
          <w:rPr>
            <w:rFonts w:ascii="Times New Roman" w:eastAsia="標楷體" w:hAnsi="Times New Roman" w:cs="標楷體" w:hint="eastAsia"/>
            <w:color w:val="000000" w:themeColor="text1"/>
            <w:sz w:val="28"/>
            <w:szCs w:val="28"/>
            <w:shd w:val="clear" w:color="auto" w:fill="FFFFFF"/>
          </w:rPr>
          <w:t>幼兒</w:t>
        </w:r>
      </w:ins>
      <w:del w:id="259" w:author="user" w:date="2021-09-24T09:00:00Z">
        <w:r w:rsidRPr="00466459" w:rsidDel="00EB6B65">
          <w:rPr>
            <w:rFonts w:ascii="Times New Roman" w:eastAsia="標楷體" w:hAnsi="Times New Roman" w:cs="標楷體" w:hint="eastAsia"/>
            <w:color w:val="000000" w:themeColor="text1"/>
            <w:sz w:val="28"/>
            <w:szCs w:val="28"/>
            <w:shd w:val="clear" w:color="auto" w:fill="FFFFFF"/>
          </w:rPr>
          <w:delText>兒童</w:delText>
        </w:r>
      </w:del>
      <w:r w:rsidRPr="00466459">
        <w:rPr>
          <w:rFonts w:ascii="Times New Roman" w:eastAsia="標楷體" w:hAnsi="Times New Roman" w:cs="標楷體" w:hint="eastAsia"/>
          <w:color w:val="000000" w:themeColor="text1"/>
          <w:sz w:val="28"/>
          <w:szCs w:val="28"/>
          <w:shd w:val="clear" w:color="auto" w:fill="FFFFFF"/>
        </w:rPr>
        <w:t>執行功能訓練的有趣性，有些研究者使用了</w:t>
      </w:r>
      <w:del w:id="260" w:author="user" w:date="2021-09-24T08:59:00Z">
        <w:r w:rsidRPr="00466459" w:rsidDel="00EB6B65">
          <w:rPr>
            <w:rFonts w:ascii="Times New Roman" w:eastAsia="標楷體" w:hAnsi="Times New Roman" w:cs="標楷體" w:hint="eastAsia"/>
            <w:color w:val="000000" w:themeColor="text1"/>
            <w:sz w:val="28"/>
            <w:szCs w:val="28"/>
            <w:shd w:val="clear" w:color="auto" w:fill="FFFFFF"/>
          </w:rPr>
          <w:delText>電子遊戲</w:delText>
        </w:r>
      </w:del>
      <w:ins w:id="261" w:author="user" w:date="2021-09-24T09:00:00Z">
        <w:r>
          <w:rPr>
            <w:rFonts w:ascii="Times New Roman" w:eastAsia="標楷體" w:hAnsi="Times New Roman" w:cs="標楷體" w:hint="eastAsia"/>
            <w:color w:val="000000" w:themeColor="text1"/>
            <w:sz w:val="28"/>
            <w:szCs w:val="28"/>
            <w:shd w:val="clear" w:color="auto" w:fill="FFFFFF"/>
          </w:rPr>
          <w:t>數位遊戲式學習</w:t>
        </w:r>
      </w:ins>
      <w:r w:rsidRPr="00466459">
        <w:rPr>
          <w:rFonts w:ascii="Times New Roman" w:eastAsia="標楷體" w:hAnsi="Times New Roman" w:cs="標楷體" w:hint="eastAsia"/>
          <w:color w:val="000000" w:themeColor="text1"/>
          <w:sz w:val="28"/>
          <w:szCs w:val="28"/>
          <w:shd w:val="clear" w:color="auto" w:fill="FFFFFF"/>
        </w:rPr>
        <w:t>的方式來改善執行功能的訓練</w:t>
      </w:r>
      <w:proofErr w:type="gramStart"/>
      <w:r w:rsidRPr="00466459">
        <w:rPr>
          <w:rFonts w:ascii="Times New Roman" w:eastAsia="標楷體" w:hAnsi="Times New Roman" w:cs="標楷體" w:hint="eastAsia"/>
          <w:color w:val="000000" w:themeColor="text1"/>
          <w:sz w:val="28"/>
          <w:szCs w:val="28"/>
          <w:shd w:val="clear" w:color="auto" w:fill="FFFFFF"/>
        </w:rPr>
        <w:t>（</w:t>
      </w:r>
      <w:proofErr w:type="gramEnd"/>
      <w:r w:rsidRPr="00466459">
        <w:rPr>
          <w:rFonts w:ascii="Times New Roman" w:eastAsia="標楷體" w:hAnsi="Times New Roman" w:cs="標楷體"/>
          <w:color w:val="000000" w:themeColor="text1"/>
          <w:sz w:val="28"/>
          <w:szCs w:val="28"/>
          <w:shd w:val="clear" w:color="auto" w:fill="FFFFFF"/>
        </w:rPr>
        <w:t>Anderson-Hanley et al., 2014</w:t>
      </w:r>
      <w:proofErr w:type="gramStart"/>
      <w:r w:rsidRPr="00466459">
        <w:rPr>
          <w:rFonts w:ascii="Times New Roman" w:eastAsia="標楷體" w:hAnsi="Times New Roman" w:cs="標楷體" w:hint="eastAsia"/>
          <w:color w:val="000000" w:themeColor="text1"/>
          <w:sz w:val="28"/>
          <w:szCs w:val="28"/>
          <w:shd w:val="clear" w:color="auto" w:fill="FFFFFF"/>
        </w:rPr>
        <w:t>）</w:t>
      </w:r>
      <w:proofErr w:type="gramEnd"/>
      <w:r w:rsidRPr="00466459">
        <w:rPr>
          <w:rFonts w:ascii="Times New Roman" w:eastAsia="標楷體" w:hAnsi="Times New Roman" w:cs="標楷體" w:hint="eastAsia"/>
          <w:color w:val="000000" w:themeColor="text1"/>
          <w:sz w:val="28"/>
          <w:szCs w:val="28"/>
          <w:shd w:val="clear" w:color="auto" w:fill="FFFFFF"/>
        </w:rPr>
        <w:t>，</w:t>
      </w:r>
      <w:ins w:id="262" w:author="user" w:date="2021-09-24T10:41:00Z">
        <w:r w:rsidRPr="007831AC">
          <w:rPr>
            <w:rFonts w:ascii="Times New Roman" w:eastAsia="標楷體" w:hAnsi="Times New Roman" w:cs="標楷體" w:hint="eastAsia"/>
            <w:color w:val="000000" w:themeColor="text1"/>
            <w:sz w:val="28"/>
            <w:szCs w:val="28"/>
            <w:shd w:val="clear" w:color="auto" w:fill="FFFFFF"/>
            <w:rPrChange w:id="263" w:author="user" w:date="2021-09-24T10:41:00Z">
              <w:rPr>
                <w:rFonts w:ascii="Times New Roman" w:eastAsiaTheme="minorEastAsia" w:hAnsi="Times New Roman" w:cs="Times New Roman" w:hint="eastAsia"/>
                <w:kern w:val="2"/>
              </w:rPr>
            </w:rPrChange>
          </w:rPr>
          <w:t>同時結合日常生活經驗進行教學，運用圖像幫助幼兒記憶與學習（</w:t>
        </w:r>
        <w:r w:rsidRPr="007831AC">
          <w:rPr>
            <w:rFonts w:ascii="Times New Roman" w:eastAsia="標楷體" w:hAnsi="Times New Roman" w:cs="標楷體"/>
            <w:color w:val="000000" w:themeColor="text1"/>
            <w:sz w:val="28"/>
            <w:szCs w:val="28"/>
            <w:shd w:val="clear" w:color="auto" w:fill="FFFFFF"/>
            <w:rPrChange w:id="264" w:author="user" w:date="2021-09-24T10:41:00Z">
              <w:rPr>
                <w:rFonts w:ascii="Times New Roman" w:eastAsiaTheme="minorEastAsia" w:hAnsi="Times New Roman" w:cs="Times New Roman"/>
                <w:kern w:val="2"/>
              </w:rPr>
            </w:rPrChange>
          </w:rPr>
          <w:t>Ginsburg &amp; Amit, 2008</w:t>
        </w:r>
        <w:r w:rsidRPr="007831AC">
          <w:rPr>
            <w:rFonts w:ascii="Times New Roman" w:eastAsia="標楷體" w:hAnsi="Times New Roman" w:cs="標楷體" w:hint="eastAsia"/>
            <w:color w:val="000000" w:themeColor="text1"/>
            <w:sz w:val="28"/>
            <w:szCs w:val="28"/>
            <w:shd w:val="clear" w:color="auto" w:fill="FFFFFF"/>
            <w:rPrChange w:id="265" w:author="user" w:date="2021-09-24T10:41:00Z">
              <w:rPr>
                <w:rFonts w:ascii="Times New Roman" w:eastAsiaTheme="minorEastAsia" w:hAnsi="Times New Roman" w:cs="Times New Roman" w:hint="eastAsia"/>
                <w:kern w:val="2"/>
              </w:rPr>
            </w:rPrChange>
          </w:rPr>
          <w:t>）。</w:t>
        </w:r>
      </w:ins>
      <w:r w:rsidRPr="00466459">
        <w:rPr>
          <w:rFonts w:ascii="Times New Roman" w:eastAsia="標楷體" w:hAnsi="Times New Roman" w:cs="標楷體" w:hint="eastAsia"/>
          <w:color w:val="000000" w:themeColor="text1"/>
          <w:sz w:val="28"/>
          <w:szCs w:val="28"/>
          <w:shd w:val="clear" w:color="auto" w:fill="FFFFFF"/>
        </w:rPr>
        <w:t>而</w:t>
      </w:r>
      <w:proofErr w:type="gramStart"/>
      <w:r w:rsidRPr="00466459">
        <w:rPr>
          <w:rFonts w:ascii="Times New Roman" w:eastAsia="標楷體" w:hAnsi="Times New Roman" w:cs="標楷體" w:hint="eastAsia"/>
          <w:color w:val="000000" w:themeColor="text1"/>
          <w:sz w:val="28"/>
          <w:szCs w:val="28"/>
          <w:shd w:val="clear" w:color="auto" w:fill="FFFFFF"/>
        </w:rPr>
        <w:t>互動式體感遊戲</w:t>
      </w:r>
      <w:proofErr w:type="gramEnd"/>
      <w:r w:rsidRPr="00466459">
        <w:rPr>
          <w:rFonts w:ascii="Times New Roman" w:eastAsia="標楷體" w:hAnsi="Times New Roman" w:cs="標楷體" w:hint="eastAsia"/>
          <w:color w:val="000000" w:themeColor="text1"/>
          <w:sz w:val="28"/>
          <w:szCs w:val="28"/>
          <w:shd w:val="clear" w:color="auto" w:fill="FFFFFF"/>
        </w:rPr>
        <w:t>是一種具有跨學科</w:t>
      </w:r>
      <w:del w:id="266" w:author="user" w:date="2021-09-24T09:09:00Z">
        <w:r w:rsidRPr="00466459" w:rsidDel="009E6B89">
          <w:rPr>
            <w:rFonts w:ascii="Times New Roman" w:eastAsia="標楷體" w:hAnsi="Times New Roman" w:cs="標楷體" w:hint="eastAsia"/>
            <w:color w:val="000000" w:themeColor="text1"/>
            <w:sz w:val="28"/>
            <w:szCs w:val="28"/>
            <w:shd w:val="clear" w:color="auto" w:fill="FFFFFF"/>
          </w:rPr>
          <w:delText>思想（例如體育、藝術、心理學等）</w:delText>
        </w:r>
      </w:del>
      <w:r w:rsidRPr="00466459">
        <w:rPr>
          <w:rFonts w:ascii="Times New Roman" w:eastAsia="標楷體" w:hAnsi="Times New Roman" w:cs="標楷體" w:hint="eastAsia"/>
          <w:color w:val="000000" w:themeColor="text1"/>
          <w:sz w:val="28"/>
          <w:szCs w:val="28"/>
          <w:shd w:val="clear" w:color="auto" w:fill="FFFFFF"/>
        </w:rPr>
        <w:t>的</w:t>
      </w:r>
      <w:del w:id="267" w:author="user" w:date="2021-09-24T09:00:00Z">
        <w:r w:rsidRPr="00466459" w:rsidDel="00EB6B65">
          <w:rPr>
            <w:rFonts w:ascii="Times New Roman" w:eastAsia="標楷體" w:hAnsi="Times New Roman" w:cs="標楷體" w:hint="eastAsia"/>
            <w:color w:val="000000" w:themeColor="text1"/>
            <w:sz w:val="28"/>
            <w:szCs w:val="28"/>
            <w:shd w:val="clear" w:color="auto" w:fill="FFFFFF"/>
          </w:rPr>
          <w:delText>兒童</w:delText>
        </w:r>
      </w:del>
      <w:r w:rsidRPr="00466459">
        <w:rPr>
          <w:rFonts w:ascii="Times New Roman" w:eastAsia="標楷體" w:hAnsi="Times New Roman" w:cs="標楷體" w:hint="eastAsia"/>
          <w:color w:val="000000" w:themeColor="text1"/>
          <w:sz w:val="28"/>
          <w:szCs w:val="28"/>
          <w:shd w:val="clear" w:color="auto" w:fill="FFFFFF"/>
        </w:rPr>
        <w:t>學習產品（</w:t>
      </w:r>
      <w:proofErr w:type="spellStart"/>
      <w:r w:rsidRPr="00466459">
        <w:rPr>
          <w:rFonts w:ascii="Times New Roman" w:eastAsia="標楷體" w:hAnsi="Times New Roman" w:cs="標楷體"/>
          <w:color w:val="000000" w:themeColor="text1"/>
          <w:sz w:val="28"/>
          <w:szCs w:val="28"/>
          <w:shd w:val="clear" w:color="auto" w:fill="FFFFFF"/>
        </w:rPr>
        <w:t>Jie</w:t>
      </w:r>
      <w:proofErr w:type="spellEnd"/>
      <w:r>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color w:val="000000" w:themeColor="text1"/>
          <w:sz w:val="28"/>
          <w:szCs w:val="28"/>
          <w:shd w:val="clear" w:color="auto" w:fill="FFFFFF"/>
        </w:rPr>
        <w:t xml:space="preserve"> </w:t>
      </w:r>
      <w:r w:rsidRPr="00466459">
        <w:rPr>
          <w:rFonts w:ascii="Times New Roman" w:eastAsia="標楷體" w:hAnsi="Times New Roman" w:cs="標楷體"/>
          <w:color w:val="000000" w:themeColor="text1"/>
          <w:sz w:val="28"/>
          <w:szCs w:val="28"/>
          <w:shd w:val="clear" w:color="auto" w:fill="FFFFFF"/>
        </w:rPr>
        <w:t xml:space="preserve">Jian, </w:t>
      </w:r>
      <w:proofErr w:type="spellStart"/>
      <w:r w:rsidRPr="00466459">
        <w:rPr>
          <w:rFonts w:ascii="Times New Roman" w:eastAsia="標楷體" w:hAnsi="Times New Roman" w:cs="標楷體"/>
          <w:color w:val="000000" w:themeColor="text1"/>
          <w:sz w:val="28"/>
          <w:szCs w:val="28"/>
          <w:shd w:val="clear" w:color="auto" w:fill="FFFFFF"/>
        </w:rPr>
        <w:t>Xiaotong</w:t>
      </w:r>
      <w:proofErr w:type="spellEnd"/>
      <w:r w:rsidRPr="00466459">
        <w:rPr>
          <w:rFonts w:ascii="Times New Roman" w:eastAsia="標楷體" w:hAnsi="Times New Roman" w:cs="標楷體"/>
          <w:color w:val="000000" w:themeColor="text1"/>
          <w:sz w:val="28"/>
          <w:szCs w:val="28"/>
          <w:shd w:val="clear" w:color="auto" w:fill="FFFFFF"/>
        </w:rPr>
        <w:t xml:space="preserve"> Zhang, Ping Ma, 2020</w:t>
      </w:r>
      <w:r w:rsidRPr="00466459">
        <w:rPr>
          <w:rFonts w:ascii="Times New Roman" w:eastAsia="標楷體" w:hAnsi="Times New Roman" w:cs="標楷體" w:hint="eastAsia"/>
          <w:color w:val="000000" w:themeColor="text1"/>
          <w:sz w:val="28"/>
          <w:szCs w:val="28"/>
          <w:shd w:val="clear" w:color="auto" w:fill="FFFFFF"/>
        </w:rPr>
        <w:t>）</w:t>
      </w:r>
      <w:del w:id="268" w:author="user" w:date="2021-09-24T09:30:00Z">
        <w:r w:rsidDel="00667C89">
          <w:rPr>
            <w:rFonts w:ascii="Times New Roman" w:eastAsia="標楷體" w:hAnsi="Times New Roman" w:cs="標楷體" w:hint="eastAsia"/>
            <w:color w:val="000000" w:themeColor="text1"/>
            <w:sz w:val="28"/>
            <w:szCs w:val="28"/>
            <w:shd w:val="clear" w:color="auto" w:fill="FFFFFF"/>
          </w:rPr>
          <w:delText>。</w:delText>
        </w:r>
        <w:r w:rsidRPr="00466459" w:rsidDel="00667C89">
          <w:rPr>
            <w:rFonts w:ascii="Times New Roman" w:eastAsia="標楷體" w:hAnsi="Times New Roman" w:cs="標楷體" w:hint="eastAsia"/>
            <w:color w:val="000000" w:themeColor="text1"/>
            <w:sz w:val="28"/>
            <w:szCs w:val="28"/>
            <w:shd w:val="clear" w:color="auto" w:fill="FFFFFF"/>
          </w:rPr>
          <w:delText>互動式體感遊戲</w:delText>
        </w:r>
      </w:del>
      <w:r w:rsidRPr="00466459">
        <w:rPr>
          <w:rFonts w:ascii="Times New Roman" w:eastAsia="標楷體" w:hAnsi="Times New Roman" w:cs="標楷體" w:hint="eastAsia"/>
          <w:color w:val="000000" w:themeColor="text1"/>
          <w:sz w:val="28"/>
          <w:szCs w:val="28"/>
          <w:shd w:val="clear" w:color="auto" w:fill="FFFFFF"/>
        </w:rPr>
        <w:t>可以帶給</w:t>
      </w:r>
      <w:del w:id="269" w:author="user" w:date="2021-09-24T09:00:00Z">
        <w:r w:rsidRPr="00466459" w:rsidDel="00EB6B65">
          <w:rPr>
            <w:rFonts w:ascii="Times New Roman" w:eastAsia="標楷體" w:hAnsi="Times New Roman" w:cs="標楷體" w:hint="eastAsia"/>
            <w:color w:val="000000" w:themeColor="text1"/>
            <w:sz w:val="28"/>
            <w:szCs w:val="28"/>
            <w:shd w:val="clear" w:color="auto" w:fill="FFFFFF"/>
          </w:rPr>
          <w:delText>兒童</w:delText>
        </w:r>
      </w:del>
      <w:ins w:id="270" w:author="user" w:date="2021-09-24T09:00:00Z">
        <w:r>
          <w:rPr>
            <w:rFonts w:ascii="Times New Roman" w:eastAsia="標楷體" w:hAnsi="Times New Roman" w:cs="標楷體" w:hint="eastAsia"/>
            <w:color w:val="000000" w:themeColor="text1"/>
            <w:sz w:val="28"/>
            <w:szCs w:val="28"/>
            <w:shd w:val="clear" w:color="auto" w:fill="FFFFFF"/>
          </w:rPr>
          <w:t>幼兒</w:t>
        </w:r>
      </w:ins>
      <w:r w:rsidRPr="00466459">
        <w:rPr>
          <w:rFonts w:ascii="Times New Roman" w:eastAsia="標楷體" w:hAnsi="Times New Roman" w:cs="標楷體" w:hint="eastAsia"/>
          <w:color w:val="000000" w:themeColor="text1"/>
          <w:sz w:val="28"/>
          <w:szCs w:val="28"/>
          <w:shd w:val="clear" w:color="auto" w:fill="FFFFFF"/>
        </w:rPr>
        <w:t>有趣且身歷其境的體驗</w:t>
      </w:r>
      <w:ins w:id="271" w:author="Yvonne Wang" w:date="2021-09-24T13:16:00Z">
        <w:r w:rsidR="000F0964">
          <w:rPr>
            <w:rFonts w:cs="標楷體" w:hint="eastAsia"/>
            <w:color w:val="000000" w:themeColor="text1"/>
            <w:sz w:val="28"/>
            <w:szCs w:val="28"/>
            <w:shd w:val="clear" w:color="auto" w:fill="FFFFFF"/>
          </w:rPr>
          <w:t>，</w:t>
        </w:r>
      </w:ins>
      <w:r w:rsidRPr="00466459">
        <w:rPr>
          <w:rFonts w:ascii="Times New Roman" w:eastAsia="標楷體" w:hAnsi="Times New Roman" w:cs="標楷體" w:hint="eastAsia"/>
          <w:color w:val="000000" w:themeColor="text1"/>
          <w:sz w:val="28"/>
          <w:szCs w:val="28"/>
          <w:shd w:val="clear" w:color="auto" w:fill="FFFFFF"/>
        </w:rPr>
        <w:t>並有效的提升學習者的執行功能（</w:t>
      </w:r>
      <w:proofErr w:type="spellStart"/>
      <w:r w:rsidRPr="00466459">
        <w:rPr>
          <w:rFonts w:ascii="Times New Roman" w:eastAsia="標楷體" w:hAnsi="Times New Roman" w:cs="標楷體"/>
          <w:color w:val="000000" w:themeColor="text1"/>
          <w:sz w:val="28"/>
          <w:szCs w:val="28"/>
          <w:shd w:val="clear" w:color="auto" w:fill="FFFFFF"/>
        </w:rPr>
        <w:t>ALZubi</w:t>
      </w:r>
      <w:proofErr w:type="spellEnd"/>
      <w:r w:rsidRPr="00466459">
        <w:rPr>
          <w:rFonts w:ascii="Times New Roman" w:eastAsia="標楷體" w:hAnsi="Times New Roman" w:cs="標楷體"/>
          <w:color w:val="000000" w:themeColor="text1"/>
          <w:sz w:val="28"/>
          <w:szCs w:val="28"/>
          <w:shd w:val="clear" w:color="auto" w:fill="FFFFFF"/>
        </w:rPr>
        <w:t xml:space="preserve">, </w:t>
      </w:r>
      <w:proofErr w:type="spellStart"/>
      <w:r w:rsidRPr="00466459">
        <w:rPr>
          <w:rFonts w:ascii="Times New Roman" w:eastAsia="標楷體" w:hAnsi="Times New Roman" w:cs="標楷體"/>
          <w:color w:val="000000" w:themeColor="text1"/>
          <w:sz w:val="28"/>
          <w:szCs w:val="28"/>
          <w:shd w:val="clear" w:color="auto" w:fill="FFFFFF"/>
        </w:rPr>
        <w:t>Fernández</w:t>
      </w:r>
      <w:proofErr w:type="spellEnd"/>
      <w:r w:rsidRPr="00466459">
        <w:rPr>
          <w:rFonts w:ascii="Times New Roman" w:eastAsia="標楷體" w:hAnsi="Times New Roman" w:cs="標楷體"/>
          <w:color w:val="000000" w:themeColor="text1"/>
          <w:sz w:val="28"/>
          <w:szCs w:val="28"/>
          <w:shd w:val="clear" w:color="auto" w:fill="FFFFFF"/>
        </w:rPr>
        <w:t xml:space="preserve">, Flores, </w:t>
      </w:r>
      <w:proofErr w:type="spellStart"/>
      <w:r w:rsidRPr="00466459">
        <w:rPr>
          <w:rFonts w:ascii="Times New Roman" w:eastAsia="標楷體" w:hAnsi="Times New Roman" w:cs="標楷體"/>
          <w:color w:val="000000" w:themeColor="text1"/>
          <w:sz w:val="28"/>
          <w:szCs w:val="28"/>
          <w:shd w:val="clear" w:color="auto" w:fill="FFFFFF"/>
        </w:rPr>
        <w:t>Duranb</w:t>
      </w:r>
      <w:proofErr w:type="spellEnd"/>
      <w:r w:rsidRPr="00466459">
        <w:rPr>
          <w:rFonts w:ascii="Times New Roman" w:eastAsia="標楷體" w:hAnsi="Times New Roman" w:cs="標楷體"/>
          <w:color w:val="000000" w:themeColor="text1"/>
          <w:sz w:val="28"/>
          <w:szCs w:val="28"/>
          <w:shd w:val="clear" w:color="auto" w:fill="FFFFFF"/>
        </w:rPr>
        <w:t xml:space="preserve">, &amp; </w:t>
      </w:r>
      <w:proofErr w:type="spellStart"/>
      <w:r w:rsidRPr="00466459">
        <w:rPr>
          <w:rFonts w:ascii="Times New Roman" w:eastAsia="標楷體" w:hAnsi="Times New Roman" w:cs="標楷體"/>
          <w:color w:val="000000" w:themeColor="text1"/>
          <w:sz w:val="28"/>
          <w:szCs w:val="28"/>
          <w:shd w:val="clear" w:color="auto" w:fill="FFFFFF"/>
        </w:rPr>
        <w:t>Cotos</w:t>
      </w:r>
      <w:proofErr w:type="spellEnd"/>
      <w:r w:rsidRPr="00466459">
        <w:rPr>
          <w:rFonts w:ascii="Times New Roman" w:eastAsia="標楷體" w:hAnsi="Times New Roman" w:cs="標楷體"/>
          <w:color w:val="000000" w:themeColor="text1"/>
          <w:sz w:val="28"/>
          <w:szCs w:val="28"/>
          <w:shd w:val="clear" w:color="auto" w:fill="FFFFFF"/>
        </w:rPr>
        <w:t xml:space="preserve">, 2018; </w:t>
      </w:r>
      <w:r w:rsidRPr="00D945E6">
        <w:rPr>
          <w:rFonts w:ascii="Times New Roman" w:eastAsia="標楷體" w:hAnsi="Times New Roman" w:cs="標楷體"/>
          <w:color w:val="000000" w:themeColor="text1"/>
          <w:sz w:val="28"/>
          <w:szCs w:val="28"/>
          <w:shd w:val="clear" w:color="auto" w:fill="FFFFFF"/>
        </w:rPr>
        <w:t>Lieberman,</w:t>
      </w:r>
      <w:ins w:id="272" w:author="ETLAB" w:date="2021-09-24T11:36:00Z">
        <w:r w:rsidRPr="00D945E6">
          <w:rPr>
            <w:rFonts w:ascii="Times New Roman" w:eastAsia="標楷體" w:hAnsi="Times New Roman" w:cs="標楷體"/>
            <w:color w:val="000000" w:themeColor="text1"/>
            <w:sz w:val="28"/>
            <w:szCs w:val="28"/>
            <w:shd w:val="clear" w:color="auto" w:fill="FFFFFF"/>
            <w:rPrChange w:id="273" w:author="user" w:date="2021-09-24T11:57:00Z">
              <w:rPr>
                <w:rFonts w:ascii="Times New Roman" w:eastAsia="標楷體" w:hAnsi="Times New Roman" w:cs="標楷體"/>
                <w:color w:val="000000" w:themeColor="text1"/>
                <w:sz w:val="28"/>
                <w:szCs w:val="28"/>
                <w:highlight w:val="yellow"/>
                <w:shd w:val="clear" w:color="auto" w:fill="FFFFFF"/>
              </w:rPr>
            </w:rPrChange>
          </w:rPr>
          <w:t xml:space="preserve"> </w:t>
        </w:r>
      </w:ins>
      <w:r w:rsidRPr="00D945E6">
        <w:rPr>
          <w:rFonts w:ascii="Times New Roman" w:eastAsia="標楷體" w:hAnsi="Times New Roman" w:cs="標楷體"/>
          <w:color w:val="000000" w:themeColor="text1"/>
          <w:sz w:val="28"/>
          <w:szCs w:val="28"/>
          <w:shd w:val="clear" w:color="auto" w:fill="FFFFFF"/>
        </w:rPr>
        <w:t xml:space="preserve">Fisk, &amp; </w:t>
      </w:r>
      <w:proofErr w:type="spellStart"/>
      <w:r w:rsidRPr="00D945E6">
        <w:rPr>
          <w:rFonts w:ascii="Times New Roman" w:eastAsia="標楷體" w:hAnsi="Times New Roman" w:cs="標楷體"/>
          <w:color w:val="000000" w:themeColor="text1"/>
          <w:sz w:val="28"/>
          <w:szCs w:val="28"/>
          <w:shd w:val="clear" w:color="auto" w:fill="FFFFFF"/>
        </w:rPr>
        <w:t>Biely</w:t>
      </w:r>
      <w:proofErr w:type="spellEnd"/>
      <w:r w:rsidRPr="00D945E6">
        <w:rPr>
          <w:rFonts w:ascii="Times New Roman" w:eastAsia="標楷體" w:hAnsi="Times New Roman" w:cs="標楷體"/>
          <w:color w:val="000000" w:themeColor="text1"/>
          <w:sz w:val="28"/>
          <w:szCs w:val="28"/>
          <w:shd w:val="clear" w:color="auto" w:fill="FFFFFF"/>
        </w:rPr>
        <w:t>, 2009</w:t>
      </w:r>
      <w:proofErr w:type="gramStart"/>
      <w:r w:rsidRPr="00466459">
        <w:rPr>
          <w:rFonts w:ascii="Times New Roman" w:eastAsia="標楷體" w:hAnsi="Times New Roman" w:cs="標楷體" w:hint="eastAsia"/>
          <w:color w:val="000000" w:themeColor="text1"/>
          <w:sz w:val="28"/>
          <w:szCs w:val="28"/>
          <w:shd w:val="clear" w:color="auto" w:fill="FFFFFF"/>
        </w:rPr>
        <w:t>）</w:t>
      </w:r>
      <w:proofErr w:type="gramEnd"/>
      <w:del w:id="274" w:author="user" w:date="2021-09-24T09:10:00Z">
        <w:r w:rsidRPr="00466459" w:rsidDel="009E6B89">
          <w:rPr>
            <w:rFonts w:ascii="Times New Roman" w:eastAsia="標楷體" w:hAnsi="Times New Roman" w:cs="標楷體" w:hint="eastAsia"/>
            <w:color w:val="000000" w:themeColor="text1"/>
            <w:sz w:val="28"/>
            <w:szCs w:val="28"/>
            <w:shd w:val="clear" w:color="auto" w:fill="FFFFFF"/>
          </w:rPr>
          <w:delText>，</w:delText>
        </w:r>
      </w:del>
      <w:ins w:id="275" w:author="user" w:date="2021-09-24T09:10:00Z">
        <w:r>
          <w:rPr>
            <w:rFonts w:ascii="Times New Roman" w:eastAsia="標楷體" w:hAnsi="Times New Roman" w:cs="標楷體" w:hint="eastAsia"/>
            <w:color w:val="000000" w:themeColor="text1"/>
            <w:sz w:val="28"/>
            <w:szCs w:val="28"/>
            <w:shd w:val="clear" w:color="auto" w:fill="FFFFFF"/>
          </w:rPr>
          <w:t>。尤其是在</w:t>
        </w:r>
      </w:ins>
      <w:del w:id="276" w:author="user" w:date="2021-09-24T09:10:00Z">
        <w:r w:rsidRPr="00466459" w:rsidDel="009E6B89">
          <w:rPr>
            <w:rFonts w:ascii="Times New Roman" w:eastAsia="標楷體" w:hAnsi="Times New Roman" w:cs="標楷體" w:hint="eastAsia"/>
            <w:color w:val="000000" w:themeColor="text1"/>
            <w:sz w:val="28"/>
            <w:szCs w:val="28"/>
            <w:shd w:val="clear" w:color="auto" w:fill="FFFFFF"/>
          </w:rPr>
          <w:delText>而</w:delText>
        </w:r>
      </w:del>
      <w:del w:id="277" w:author="user" w:date="2021-09-24T09:11:00Z">
        <w:r w:rsidRPr="00466459" w:rsidDel="009E6B89">
          <w:rPr>
            <w:rFonts w:ascii="Times New Roman" w:eastAsia="標楷體" w:hAnsi="Times New Roman" w:cs="標楷體" w:hint="eastAsia"/>
            <w:color w:val="000000" w:themeColor="text1"/>
            <w:sz w:val="28"/>
            <w:szCs w:val="28"/>
            <w:shd w:val="clear" w:color="auto" w:fill="FFFFFF"/>
          </w:rPr>
          <w:delText>體感</w:delText>
        </w:r>
      </w:del>
      <w:proofErr w:type="gramStart"/>
      <w:r w:rsidRPr="00466459">
        <w:rPr>
          <w:rFonts w:ascii="Times New Roman" w:eastAsia="標楷體" w:hAnsi="Times New Roman" w:cs="標楷體" w:hint="eastAsia"/>
          <w:color w:val="000000" w:themeColor="text1"/>
          <w:sz w:val="28"/>
          <w:szCs w:val="28"/>
          <w:shd w:val="clear" w:color="auto" w:fill="FFFFFF"/>
        </w:rPr>
        <w:t>互動</w:t>
      </w:r>
      <w:ins w:id="278" w:author="user" w:date="2021-09-24T09:11:00Z">
        <w:r>
          <w:rPr>
            <w:rFonts w:ascii="Times New Roman" w:eastAsia="標楷體" w:hAnsi="Times New Roman" w:cs="標楷體" w:hint="eastAsia"/>
            <w:color w:val="000000" w:themeColor="text1"/>
            <w:sz w:val="28"/>
            <w:szCs w:val="28"/>
            <w:shd w:val="clear" w:color="auto" w:fill="FFFFFF"/>
          </w:rPr>
          <w:t>式體感</w:t>
        </w:r>
      </w:ins>
      <w:r w:rsidRPr="00466459">
        <w:rPr>
          <w:rFonts w:ascii="Times New Roman" w:eastAsia="標楷體" w:hAnsi="Times New Roman" w:cs="標楷體" w:hint="eastAsia"/>
          <w:color w:val="000000" w:themeColor="text1"/>
          <w:sz w:val="28"/>
          <w:szCs w:val="28"/>
          <w:shd w:val="clear" w:color="auto" w:fill="FFFFFF"/>
        </w:rPr>
        <w:t>遊戲</w:t>
      </w:r>
      <w:proofErr w:type="gramEnd"/>
      <w:ins w:id="279" w:author="user" w:date="2021-09-24T09:11:00Z">
        <w:r>
          <w:rPr>
            <w:rFonts w:ascii="Times New Roman" w:eastAsia="標楷體" w:hAnsi="Times New Roman" w:cs="標楷體" w:hint="eastAsia"/>
            <w:color w:val="000000" w:themeColor="text1"/>
            <w:sz w:val="28"/>
            <w:szCs w:val="28"/>
            <w:shd w:val="clear" w:color="auto" w:fill="FFFFFF"/>
          </w:rPr>
          <w:t>具</w:t>
        </w:r>
      </w:ins>
      <w:r w:rsidRPr="00466459">
        <w:rPr>
          <w:rFonts w:ascii="Times New Roman" w:eastAsia="標楷體" w:hAnsi="Times New Roman" w:cs="標楷體" w:hint="eastAsia"/>
          <w:color w:val="000000" w:themeColor="text1"/>
          <w:sz w:val="28"/>
          <w:szCs w:val="28"/>
          <w:shd w:val="clear" w:color="auto" w:fill="FFFFFF"/>
        </w:rPr>
        <w:t>中娛樂性、互動性、回饋性</w:t>
      </w:r>
      <w:ins w:id="280" w:author="user" w:date="2021-09-24T09:11:00Z">
        <w:r>
          <w:rPr>
            <w:rFonts w:ascii="Times New Roman" w:eastAsia="標楷體" w:hAnsi="Times New Roman" w:cs="標楷體" w:hint="eastAsia"/>
            <w:color w:val="000000" w:themeColor="text1"/>
            <w:sz w:val="28"/>
            <w:szCs w:val="28"/>
            <w:shd w:val="clear" w:color="auto" w:fill="FFFFFF"/>
          </w:rPr>
          <w:t>等功能</w:t>
        </w:r>
      </w:ins>
      <w:r w:rsidRPr="00466459">
        <w:rPr>
          <w:rFonts w:ascii="Times New Roman" w:eastAsia="標楷體" w:hAnsi="Times New Roman" w:cs="標楷體" w:hint="eastAsia"/>
          <w:color w:val="000000" w:themeColor="text1"/>
          <w:sz w:val="28"/>
          <w:szCs w:val="28"/>
          <w:shd w:val="clear" w:color="auto" w:fill="FFFFFF"/>
        </w:rPr>
        <w:t>，</w:t>
      </w:r>
      <w:ins w:id="281" w:author="user" w:date="2021-09-24T09:11:00Z">
        <w:r>
          <w:rPr>
            <w:rFonts w:ascii="Times New Roman" w:eastAsia="標楷體" w:hAnsi="Times New Roman" w:cs="標楷體" w:hint="eastAsia"/>
            <w:color w:val="000000" w:themeColor="text1"/>
            <w:sz w:val="28"/>
            <w:szCs w:val="28"/>
            <w:shd w:val="clear" w:color="auto" w:fill="FFFFFF"/>
          </w:rPr>
          <w:t>並</w:t>
        </w:r>
      </w:ins>
      <w:r w:rsidRPr="00466459">
        <w:rPr>
          <w:rFonts w:ascii="Times New Roman" w:eastAsia="標楷體" w:hAnsi="Times New Roman" w:cs="標楷體" w:hint="eastAsia"/>
          <w:color w:val="000000" w:themeColor="text1"/>
          <w:sz w:val="28"/>
          <w:szCs w:val="28"/>
          <w:shd w:val="clear" w:color="auto" w:fill="FFFFFF"/>
        </w:rPr>
        <w:t>藉由聲光效果可引起幼兒的興趣（陶</w:t>
      </w:r>
      <w:r w:rsidRPr="00466459">
        <w:rPr>
          <w:rFonts w:ascii="Times New Roman" w:eastAsia="標楷體" w:hAnsi="Times New Roman" w:cs="標楷體" w:hint="eastAsia"/>
          <w:color w:val="000000" w:themeColor="text1"/>
          <w:sz w:val="28"/>
          <w:szCs w:val="28"/>
          <w:shd w:val="clear" w:color="auto" w:fill="FFFFFF"/>
        </w:rPr>
        <w:lastRenderedPageBreak/>
        <w:t>淑瑗、莊宗嚴，</w:t>
      </w:r>
      <w:r w:rsidRPr="00466459">
        <w:rPr>
          <w:rFonts w:ascii="Times New Roman" w:eastAsia="標楷體" w:hAnsi="Times New Roman" w:cs="標楷體"/>
          <w:color w:val="000000" w:themeColor="text1"/>
          <w:sz w:val="28"/>
          <w:szCs w:val="28"/>
          <w:shd w:val="clear" w:color="auto" w:fill="FFFFFF"/>
        </w:rPr>
        <w:t>2017</w:t>
      </w:r>
      <w:r w:rsidRPr="00466459">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w:t>
      </w:r>
      <w:del w:id="282" w:author="user" w:date="2021-09-24T09:01:00Z">
        <w:r w:rsidDel="009E6B89">
          <w:rPr>
            <w:rFonts w:ascii="Times New Roman" w:eastAsia="標楷體" w:hAnsi="Times New Roman" w:cs="標楷體" w:hint="eastAsia"/>
            <w:color w:val="000000" w:themeColor="text1"/>
            <w:sz w:val="28"/>
            <w:szCs w:val="28"/>
            <w:shd w:val="clear" w:color="auto" w:fill="FFFFFF"/>
          </w:rPr>
          <w:delText>可見</w:delText>
        </w:r>
      </w:del>
      <w:del w:id="283" w:author="user" w:date="2021-09-24T09:11:00Z">
        <w:r w:rsidRPr="00681979" w:rsidDel="00C2569F">
          <w:rPr>
            <w:rFonts w:ascii="Times New Roman" w:eastAsia="標楷體" w:hAnsi="Times New Roman" w:cs="標楷體" w:hint="eastAsia"/>
            <w:color w:val="000000" w:themeColor="text1"/>
            <w:sz w:val="28"/>
            <w:szCs w:val="28"/>
            <w:shd w:val="clear" w:color="auto" w:fill="FFFFFF"/>
          </w:rPr>
          <w:delText>互動式體感遊戲</w:delText>
        </w:r>
      </w:del>
      <w:r>
        <w:rPr>
          <w:rFonts w:ascii="Times New Roman" w:eastAsia="標楷體" w:hAnsi="Times New Roman" w:cs="標楷體" w:hint="eastAsia"/>
          <w:color w:val="000000" w:themeColor="text1"/>
          <w:sz w:val="28"/>
          <w:szCs w:val="28"/>
          <w:shd w:val="clear" w:color="auto" w:fill="FFFFFF"/>
        </w:rPr>
        <w:t>可以有效提升</w:t>
      </w:r>
      <w:r w:rsidRPr="00681979">
        <w:rPr>
          <w:rFonts w:ascii="Times New Roman" w:eastAsia="標楷體" w:hAnsi="Times New Roman" w:cs="標楷體" w:hint="eastAsia"/>
          <w:color w:val="000000" w:themeColor="text1"/>
          <w:sz w:val="28"/>
          <w:szCs w:val="28"/>
          <w:shd w:val="clear" w:color="auto" w:fill="FFFFFF"/>
        </w:rPr>
        <w:t>孩童的注意</w:t>
      </w:r>
      <w:r>
        <w:rPr>
          <w:rFonts w:ascii="Times New Roman" w:eastAsia="標楷體" w:hAnsi="Times New Roman" w:cs="標楷體" w:hint="eastAsia"/>
          <w:color w:val="000000" w:themeColor="text1"/>
          <w:sz w:val="28"/>
          <w:szCs w:val="28"/>
          <w:shd w:val="clear" w:color="auto" w:fill="FFFFFF"/>
        </w:rPr>
        <w:t>力</w:t>
      </w:r>
      <w:r w:rsidRPr="00681979">
        <w:rPr>
          <w:rFonts w:ascii="Times New Roman" w:eastAsia="標楷體" w:hAnsi="Times New Roman" w:cs="標楷體" w:hint="eastAsia"/>
          <w:color w:val="000000" w:themeColor="text1"/>
          <w:sz w:val="28"/>
          <w:szCs w:val="28"/>
          <w:shd w:val="clear" w:color="auto" w:fill="FFFFFF"/>
        </w:rPr>
        <w:t>（</w:t>
      </w:r>
      <w:r w:rsidRPr="00681979">
        <w:rPr>
          <w:rFonts w:ascii="Times New Roman" w:eastAsia="標楷體" w:hAnsi="Times New Roman" w:cs="標楷體"/>
          <w:color w:val="000000" w:themeColor="text1"/>
          <w:sz w:val="28"/>
          <w:szCs w:val="28"/>
          <w:shd w:val="clear" w:color="auto" w:fill="FFFFFF"/>
        </w:rPr>
        <w:t>Hsiao &amp; Chen, 2016</w:t>
      </w:r>
      <w:r w:rsidRPr="00681979">
        <w:rPr>
          <w:rFonts w:ascii="Times New Roman" w:eastAsia="標楷體" w:hAnsi="Times New Roman" w:cs="標楷體" w:hint="eastAsia"/>
          <w:color w:val="000000" w:themeColor="text1"/>
          <w:sz w:val="28"/>
          <w:szCs w:val="28"/>
          <w:shd w:val="clear" w:color="auto" w:fill="FFFFFF"/>
        </w:rPr>
        <w:t>）</w:t>
      </w:r>
      <w:del w:id="284" w:author="user" w:date="2021-09-24T09:03:00Z">
        <w:r w:rsidDel="009E6B89">
          <w:rPr>
            <w:rFonts w:ascii="Times New Roman" w:eastAsia="標楷體" w:hAnsi="Times New Roman" w:cs="標楷體" w:hint="eastAsia"/>
            <w:color w:val="000000" w:themeColor="text1"/>
            <w:sz w:val="28"/>
            <w:szCs w:val="28"/>
            <w:shd w:val="clear" w:color="auto" w:fill="FFFFFF"/>
          </w:rPr>
          <w:delText>，</w:delText>
        </w:r>
      </w:del>
      <w:ins w:id="285" w:author="user" w:date="2021-09-24T09:03:00Z">
        <w:r>
          <w:rPr>
            <w:rFonts w:ascii="Times New Roman" w:eastAsia="標楷體" w:hAnsi="Times New Roman" w:cs="標楷體" w:hint="eastAsia"/>
            <w:color w:val="000000" w:themeColor="text1"/>
            <w:sz w:val="28"/>
            <w:szCs w:val="28"/>
            <w:shd w:val="clear" w:color="auto" w:fill="FFFFFF"/>
          </w:rPr>
          <w:t>。</w:t>
        </w:r>
      </w:ins>
      <w:ins w:id="286" w:author="user" w:date="2021-09-24T10:43:00Z">
        <w:r w:rsidRPr="009E6B89">
          <w:rPr>
            <w:rFonts w:ascii="Times New Roman" w:eastAsia="標楷體" w:hAnsi="Times New Roman" w:cs="標楷體"/>
            <w:color w:val="000000" w:themeColor="text1"/>
            <w:sz w:val="28"/>
            <w:szCs w:val="28"/>
            <w:shd w:val="clear" w:color="auto" w:fill="FFFFFF"/>
          </w:rPr>
          <w:t xml:space="preserve"> </w:t>
        </w:r>
      </w:ins>
      <w:ins w:id="287" w:author="user" w:date="2021-09-24T09:03:00Z">
        <w:r w:rsidRPr="009E6B89">
          <w:rPr>
            <w:rFonts w:ascii="Times New Roman" w:eastAsia="標楷體" w:hAnsi="Times New Roman" w:cs="標楷體"/>
            <w:color w:val="000000" w:themeColor="text1"/>
            <w:sz w:val="28"/>
            <w:szCs w:val="28"/>
            <w:shd w:val="clear" w:color="auto" w:fill="FFFFFF"/>
          </w:rPr>
          <w:t xml:space="preserve">Kinzie </w:t>
        </w:r>
        <w:r w:rsidRPr="009E6B89">
          <w:rPr>
            <w:rFonts w:ascii="Times New Roman" w:eastAsia="標楷體" w:hAnsi="Times New Roman" w:cs="標楷體"/>
            <w:color w:val="000000" w:themeColor="text1"/>
            <w:sz w:val="28"/>
            <w:szCs w:val="28"/>
            <w:shd w:val="clear" w:color="auto" w:fill="FFFFFF"/>
          </w:rPr>
          <w:t>與</w:t>
        </w:r>
        <w:r w:rsidRPr="009E6B89">
          <w:rPr>
            <w:rFonts w:ascii="Times New Roman" w:eastAsia="標楷體" w:hAnsi="Times New Roman" w:cs="標楷體"/>
            <w:color w:val="000000" w:themeColor="text1"/>
            <w:sz w:val="28"/>
            <w:szCs w:val="28"/>
            <w:shd w:val="clear" w:color="auto" w:fill="FFFFFF"/>
          </w:rPr>
          <w:t xml:space="preserve"> Joseph</w:t>
        </w:r>
        <w:r w:rsidRPr="009E6B89">
          <w:rPr>
            <w:rFonts w:ascii="Times New Roman" w:eastAsia="標楷體" w:hAnsi="Times New Roman" w:cs="標楷體"/>
            <w:color w:val="000000" w:themeColor="text1"/>
            <w:sz w:val="28"/>
            <w:szCs w:val="28"/>
            <w:shd w:val="clear" w:color="auto" w:fill="FFFFFF"/>
          </w:rPr>
          <w:t>（</w:t>
        </w:r>
        <w:r w:rsidRPr="009E6B89">
          <w:rPr>
            <w:rFonts w:ascii="Times New Roman" w:eastAsia="標楷體" w:hAnsi="Times New Roman" w:cs="標楷體"/>
            <w:color w:val="000000" w:themeColor="text1"/>
            <w:sz w:val="28"/>
            <w:szCs w:val="28"/>
            <w:shd w:val="clear" w:color="auto" w:fill="FFFFFF"/>
          </w:rPr>
          <w:t>2008</w:t>
        </w:r>
        <w:r w:rsidRPr="009E6B89">
          <w:rPr>
            <w:rFonts w:ascii="Times New Roman" w:eastAsia="標楷體" w:hAnsi="Times New Roman" w:cs="標楷體"/>
            <w:color w:val="000000" w:themeColor="text1"/>
            <w:sz w:val="28"/>
            <w:szCs w:val="28"/>
            <w:shd w:val="clear" w:color="auto" w:fill="FFFFFF"/>
          </w:rPr>
          <w:t>）指出，遊戲式學習被認為是一種沉浸且令人感到愉快方式，</w:t>
        </w:r>
      </w:ins>
      <w:del w:id="288" w:author="user" w:date="2021-09-24T09:01:00Z">
        <w:r w:rsidDel="009E6B89">
          <w:rPr>
            <w:rFonts w:ascii="Times New Roman" w:eastAsia="標楷體" w:hAnsi="Times New Roman" w:cs="標楷體" w:hint="eastAsia"/>
            <w:color w:val="000000" w:themeColor="text1"/>
            <w:sz w:val="28"/>
            <w:szCs w:val="28"/>
            <w:shd w:val="clear" w:color="auto" w:fill="FFFFFF"/>
          </w:rPr>
          <w:delText>而</w:delText>
        </w:r>
        <w:r w:rsidRPr="00681979" w:rsidDel="009E6B89">
          <w:rPr>
            <w:rFonts w:ascii="Times New Roman" w:eastAsia="標楷體" w:hAnsi="Times New Roman" w:cs="標楷體" w:hint="eastAsia"/>
            <w:color w:val="000000" w:themeColor="text1"/>
            <w:sz w:val="28"/>
            <w:szCs w:val="28"/>
            <w:shd w:val="clear" w:color="auto" w:fill="FFFFFF"/>
          </w:rPr>
          <w:delText>學生</w:delText>
        </w:r>
      </w:del>
      <w:ins w:id="289" w:author="user" w:date="2021-09-24T09:01:00Z">
        <w:r>
          <w:rPr>
            <w:rFonts w:ascii="Times New Roman" w:eastAsia="標楷體" w:hAnsi="Times New Roman" w:cs="標楷體" w:hint="eastAsia"/>
            <w:color w:val="000000" w:themeColor="text1"/>
            <w:sz w:val="28"/>
            <w:szCs w:val="28"/>
            <w:shd w:val="clear" w:color="auto" w:fill="FFFFFF"/>
          </w:rPr>
          <w:t>幼兒</w:t>
        </w:r>
      </w:ins>
      <w:r w:rsidRPr="00681979">
        <w:rPr>
          <w:rFonts w:ascii="Times New Roman" w:eastAsia="標楷體" w:hAnsi="Times New Roman" w:cs="標楷體" w:hint="eastAsia"/>
          <w:color w:val="000000" w:themeColor="text1"/>
          <w:sz w:val="28"/>
          <w:szCs w:val="28"/>
          <w:shd w:val="clear" w:color="auto" w:fill="FFFFFF"/>
        </w:rPr>
        <w:t>透過遊戲進行</w:t>
      </w:r>
      <w:del w:id="290" w:author="user" w:date="2021-09-24T09:01:00Z">
        <w:r w:rsidDel="009E6B89">
          <w:rPr>
            <w:rFonts w:ascii="Times New Roman" w:eastAsia="標楷體" w:hAnsi="Times New Roman" w:cs="標楷體" w:hint="eastAsia"/>
            <w:color w:val="000000" w:themeColor="text1"/>
            <w:sz w:val="28"/>
            <w:szCs w:val="28"/>
            <w:shd w:val="clear" w:color="auto" w:fill="FFFFFF"/>
          </w:rPr>
          <w:delText>遊戲式的</w:delText>
        </w:r>
      </w:del>
      <w:r>
        <w:rPr>
          <w:rFonts w:ascii="Times New Roman" w:eastAsia="標楷體" w:hAnsi="Times New Roman" w:cs="標楷體" w:hint="eastAsia"/>
          <w:color w:val="000000" w:themeColor="text1"/>
          <w:sz w:val="28"/>
          <w:szCs w:val="28"/>
          <w:shd w:val="clear" w:color="auto" w:fill="FFFFFF"/>
        </w:rPr>
        <w:t>學習</w:t>
      </w:r>
      <w:r w:rsidRPr="005D0441">
        <w:rPr>
          <w:rFonts w:ascii="Times New Roman" w:eastAsia="標楷體" w:hAnsi="Times New Roman" w:cs="標楷體" w:hint="eastAsia"/>
          <w:color w:val="000000" w:themeColor="text1"/>
          <w:sz w:val="28"/>
          <w:szCs w:val="28"/>
          <w:shd w:val="clear" w:color="auto" w:fill="FFFFFF"/>
        </w:rPr>
        <w:t>，也可以更有效地提升學習成效、學習意願以及學習動機</w:t>
      </w:r>
      <w:r w:rsidRPr="00EC66B7">
        <w:rPr>
          <w:rFonts w:ascii="Times New Roman" w:eastAsia="標楷體" w:hAnsi="Times New Roman" w:cs="標楷體" w:hint="eastAsia"/>
          <w:color w:val="000000" w:themeColor="text1"/>
          <w:sz w:val="28"/>
          <w:szCs w:val="28"/>
          <w:shd w:val="clear" w:color="auto" w:fill="FFFFFF"/>
        </w:rPr>
        <w:t>（</w:t>
      </w:r>
      <w:del w:id="291" w:author="user" w:date="2021-09-24T09:02:00Z">
        <w:r w:rsidRPr="00EC66B7" w:rsidDel="009E6B89">
          <w:rPr>
            <w:rFonts w:ascii="Times New Roman" w:eastAsia="標楷體" w:hAnsi="Times New Roman" w:cs="標楷體" w:hint="eastAsia"/>
            <w:color w:val="000000" w:themeColor="text1"/>
            <w:sz w:val="28"/>
            <w:szCs w:val="28"/>
            <w:shd w:val="clear" w:color="auto" w:fill="FFFFFF"/>
          </w:rPr>
          <w:delText>劉承昊，</w:delText>
        </w:r>
        <w:r w:rsidRPr="00EC66B7" w:rsidDel="009E6B89">
          <w:rPr>
            <w:rFonts w:ascii="Times New Roman" w:eastAsia="標楷體" w:hAnsi="Times New Roman" w:cs="標楷體"/>
            <w:color w:val="000000" w:themeColor="text1"/>
            <w:sz w:val="28"/>
            <w:szCs w:val="28"/>
            <w:shd w:val="clear" w:color="auto" w:fill="FFFFFF"/>
          </w:rPr>
          <w:delText>2012</w:delText>
        </w:r>
        <w:r w:rsidRPr="00EC66B7" w:rsidDel="009E6B89">
          <w:rPr>
            <w:rFonts w:ascii="Times New Roman" w:eastAsia="標楷體" w:hAnsi="Times New Roman" w:cs="標楷體" w:hint="eastAsia"/>
            <w:color w:val="000000" w:themeColor="text1"/>
            <w:sz w:val="28"/>
            <w:szCs w:val="28"/>
            <w:shd w:val="clear" w:color="auto" w:fill="FFFFFF"/>
          </w:rPr>
          <w:delText>；李淑玲，</w:delText>
        </w:r>
        <w:r w:rsidRPr="00EC66B7" w:rsidDel="009E6B89">
          <w:rPr>
            <w:rFonts w:ascii="Times New Roman" w:eastAsia="標楷體" w:hAnsi="Times New Roman" w:cs="標楷體"/>
            <w:color w:val="000000" w:themeColor="text1"/>
            <w:sz w:val="28"/>
            <w:szCs w:val="28"/>
            <w:shd w:val="clear" w:color="auto" w:fill="FFFFFF"/>
          </w:rPr>
          <w:delText>2012</w:delText>
        </w:r>
        <w:r w:rsidRPr="00EC66B7" w:rsidDel="009E6B89">
          <w:rPr>
            <w:rFonts w:ascii="Times New Roman" w:eastAsia="標楷體" w:hAnsi="Times New Roman" w:cs="標楷體" w:hint="eastAsia"/>
            <w:color w:val="000000" w:themeColor="text1"/>
            <w:sz w:val="28"/>
            <w:szCs w:val="28"/>
            <w:shd w:val="clear" w:color="auto" w:fill="FFFFFF"/>
          </w:rPr>
          <w:delText>；</w:delText>
        </w:r>
      </w:del>
      <w:r w:rsidRPr="00EC66B7">
        <w:rPr>
          <w:rFonts w:ascii="Times New Roman" w:eastAsia="標楷體" w:hAnsi="Times New Roman" w:cs="標楷體" w:hint="eastAsia"/>
          <w:color w:val="000000" w:themeColor="text1"/>
          <w:sz w:val="28"/>
          <w:szCs w:val="28"/>
          <w:shd w:val="clear" w:color="auto" w:fill="FFFFFF"/>
        </w:rPr>
        <w:t>鄭</w:t>
      </w:r>
      <w:r w:rsidRPr="00681979">
        <w:rPr>
          <w:rFonts w:ascii="Times New Roman" w:eastAsia="標楷體" w:hAnsi="Times New Roman" w:cs="標楷體" w:hint="eastAsia"/>
          <w:color w:val="000000" w:themeColor="text1"/>
          <w:sz w:val="28"/>
          <w:szCs w:val="28"/>
          <w:shd w:val="clear" w:color="auto" w:fill="FFFFFF"/>
        </w:rPr>
        <w:t>婷鶴，</w:t>
      </w:r>
      <w:r w:rsidRPr="00681979">
        <w:rPr>
          <w:rFonts w:ascii="Times New Roman" w:eastAsia="標楷體" w:hAnsi="Times New Roman" w:cs="標楷體"/>
          <w:color w:val="000000" w:themeColor="text1"/>
          <w:sz w:val="28"/>
          <w:szCs w:val="28"/>
          <w:shd w:val="clear" w:color="auto" w:fill="FFFFFF"/>
        </w:rPr>
        <w:t>2016</w:t>
      </w:r>
      <w:ins w:id="292" w:author="user" w:date="2021-09-24T09:03:00Z">
        <w:r>
          <w:rPr>
            <w:rFonts w:cs="標楷體" w:hint="eastAsia"/>
            <w:color w:val="000000" w:themeColor="text1"/>
            <w:sz w:val="28"/>
            <w:szCs w:val="28"/>
            <w:shd w:val="clear" w:color="auto" w:fill="FFFFFF"/>
          </w:rPr>
          <w:t>；</w:t>
        </w:r>
      </w:ins>
      <w:ins w:id="293" w:author="user" w:date="2021-09-24T09:02:00Z">
        <w:r w:rsidRPr="009E6B89">
          <w:rPr>
            <w:rFonts w:ascii="Times New Roman" w:eastAsia="標楷體" w:hAnsi="Times New Roman" w:cs="標楷體" w:hint="eastAsia"/>
            <w:color w:val="000000" w:themeColor="text1"/>
            <w:sz w:val="28"/>
            <w:szCs w:val="28"/>
            <w:shd w:val="clear" w:color="auto" w:fill="FFFFFF"/>
            <w:rPrChange w:id="294" w:author="user" w:date="2021-09-24T09:02:00Z">
              <w:rPr>
                <w:rFonts w:ascii="Times New Roman" w:eastAsiaTheme="minorEastAsia" w:hAnsi="Times New Roman" w:cs="Times New Roman" w:hint="eastAsia"/>
                <w:szCs w:val="28"/>
              </w:rPr>
            </w:rPrChange>
          </w:rPr>
          <w:t>蔡福興等人，</w:t>
        </w:r>
        <w:r w:rsidRPr="009E6B89">
          <w:rPr>
            <w:rFonts w:ascii="Times New Roman" w:eastAsia="標楷體" w:hAnsi="Times New Roman" w:cs="標楷體"/>
            <w:color w:val="000000" w:themeColor="text1"/>
            <w:sz w:val="28"/>
            <w:szCs w:val="28"/>
            <w:shd w:val="clear" w:color="auto" w:fill="FFFFFF"/>
            <w:rPrChange w:id="295" w:author="user" w:date="2021-09-24T09:02:00Z">
              <w:rPr>
                <w:rFonts w:ascii="Times New Roman" w:eastAsiaTheme="minorEastAsia" w:hAnsi="Times New Roman" w:cs="Times New Roman"/>
                <w:szCs w:val="28"/>
              </w:rPr>
            </w:rPrChange>
          </w:rPr>
          <w:t>2010</w:t>
        </w:r>
        <w:r w:rsidRPr="009E6B89">
          <w:rPr>
            <w:rFonts w:ascii="Times New Roman" w:eastAsia="標楷體" w:hAnsi="Times New Roman" w:cs="標楷體" w:hint="eastAsia"/>
            <w:color w:val="000000" w:themeColor="text1"/>
            <w:sz w:val="28"/>
            <w:szCs w:val="28"/>
            <w:shd w:val="clear" w:color="auto" w:fill="FFFFFF"/>
            <w:rPrChange w:id="296" w:author="user" w:date="2021-09-24T09:02:00Z">
              <w:rPr>
                <w:rFonts w:ascii="Times New Roman" w:eastAsiaTheme="minorEastAsia" w:hAnsi="Times New Roman" w:cs="Times New Roman" w:hint="eastAsia"/>
                <w:szCs w:val="28"/>
              </w:rPr>
            </w:rPrChange>
          </w:rPr>
          <w:t>；</w:t>
        </w:r>
        <w:r w:rsidRPr="009E6B89">
          <w:rPr>
            <w:rFonts w:ascii="Times New Roman" w:eastAsia="標楷體" w:hAnsi="Times New Roman" w:cs="標楷體"/>
            <w:color w:val="000000" w:themeColor="text1"/>
            <w:sz w:val="28"/>
            <w:szCs w:val="28"/>
            <w:shd w:val="clear" w:color="auto" w:fill="FFFFFF"/>
            <w:rPrChange w:id="297" w:author="user" w:date="2021-09-24T09:02:00Z">
              <w:rPr>
                <w:rFonts w:ascii="Times New Roman" w:eastAsiaTheme="minorEastAsia" w:hAnsi="Times New Roman" w:cs="Times New Roman"/>
                <w:szCs w:val="28"/>
              </w:rPr>
            </w:rPrChange>
          </w:rPr>
          <w:t>Cheung &amp; McBride, 2017</w:t>
        </w:r>
        <w:r w:rsidRPr="009E6B89">
          <w:rPr>
            <w:rFonts w:ascii="Times New Roman" w:eastAsia="標楷體" w:hAnsi="Times New Roman" w:cs="標楷體" w:hint="eastAsia"/>
            <w:color w:val="000000" w:themeColor="text1"/>
            <w:sz w:val="28"/>
            <w:szCs w:val="28"/>
            <w:shd w:val="clear" w:color="auto" w:fill="FFFFFF"/>
            <w:rPrChange w:id="298" w:author="user" w:date="2021-09-24T09:02:00Z">
              <w:rPr>
                <w:rFonts w:ascii="Times New Roman" w:eastAsiaTheme="minorEastAsia" w:hAnsi="Times New Roman" w:cs="Times New Roman" w:hint="eastAsia"/>
                <w:szCs w:val="28"/>
              </w:rPr>
            </w:rPrChange>
          </w:rPr>
          <w:t>；</w:t>
        </w:r>
        <w:r w:rsidRPr="009E6B89">
          <w:rPr>
            <w:rFonts w:ascii="Times New Roman" w:eastAsia="標楷體" w:hAnsi="Times New Roman" w:cs="標楷體"/>
            <w:color w:val="000000" w:themeColor="text1"/>
            <w:sz w:val="28"/>
            <w:szCs w:val="28"/>
            <w:shd w:val="clear" w:color="auto" w:fill="FFFFFF"/>
            <w:rPrChange w:id="299" w:author="user" w:date="2021-09-24T09:02:00Z">
              <w:rPr>
                <w:rFonts w:ascii="Times New Roman" w:eastAsiaTheme="minorEastAsia" w:hAnsi="Times New Roman" w:cs="Times New Roman"/>
                <w:szCs w:val="28"/>
              </w:rPr>
            </w:rPrChange>
          </w:rPr>
          <w:t>Tsai et al., 2</w:t>
        </w:r>
        <w:r w:rsidRPr="009E6B89">
          <w:rPr>
            <w:rFonts w:ascii="Times New Roman" w:eastAsia="標楷體" w:hAnsi="Times New Roman" w:cs="標楷體"/>
            <w:color w:val="000000" w:themeColor="text1"/>
            <w:sz w:val="28"/>
            <w:szCs w:val="28"/>
            <w:shd w:val="clear" w:color="auto" w:fill="FFFFFF"/>
            <w:rPrChange w:id="300" w:author="user" w:date="2021-09-24T09:02:00Z">
              <w:rPr>
                <w:rFonts w:ascii="Times New Roman" w:eastAsiaTheme="minorEastAsia" w:hAnsi="Times New Roman" w:cs="Times New Roman"/>
              </w:rPr>
            </w:rPrChange>
          </w:rPr>
          <w:t>015</w:t>
        </w:r>
      </w:ins>
      <w:r w:rsidRPr="00681979">
        <w:rPr>
          <w:rFonts w:ascii="Times New Roman" w:eastAsia="標楷體" w:hAnsi="Times New Roman" w:cs="標楷體" w:hint="eastAsia"/>
          <w:color w:val="000000" w:themeColor="text1"/>
          <w:sz w:val="28"/>
          <w:szCs w:val="28"/>
          <w:shd w:val="clear" w:color="auto" w:fill="FFFFFF"/>
        </w:rPr>
        <w:t>）</w:t>
      </w:r>
      <w:r w:rsidRPr="00466459">
        <w:rPr>
          <w:rFonts w:ascii="Times New Roman" w:eastAsia="標楷體" w:hAnsi="Times New Roman" w:cs="標楷體" w:hint="eastAsia"/>
          <w:color w:val="000000" w:themeColor="text1"/>
          <w:sz w:val="28"/>
          <w:szCs w:val="28"/>
          <w:shd w:val="clear" w:color="auto" w:fill="FFFFFF"/>
        </w:rPr>
        <w:t>。</w:t>
      </w:r>
    </w:p>
    <w:p w14:paraId="168D1B68" w14:textId="354054B2" w:rsidR="00221778" w:rsidRDefault="00221778">
      <w:pPr>
        <w:adjustRightInd w:val="0"/>
        <w:snapToGrid w:val="0"/>
        <w:spacing w:line="360" w:lineRule="auto"/>
        <w:ind w:firstLineChars="200" w:firstLine="560"/>
        <w:jc w:val="both"/>
        <w:rPr>
          <w:ins w:id="301" w:author="user" w:date="2021-09-24T10:15:00Z"/>
          <w:rFonts w:ascii="Times New Roman" w:eastAsia="標楷體" w:hAnsi="Times New Roman" w:cs="標楷體"/>
          <w:color w:val="000000" w:themeColor="text1"/>
          <w:sz w:val="28"/>
          <w:szCs w:val="28"/>
          <w:shd w:val="clear" w:color="auto" w:fill="FFFFFF"/>
        </w:rPr>
        <w:pPrChange w:id="302" w:author="user" w:date="2021-09-24T10:15:00Z">
          <w:pPr>
            <w:snapToGrid w:val="0"/>
            <w:spacing w:line="360" w:lineRule="auto"/>
          </w:pPr>
        </w:pPrChange>
      </w:pPr>
      <w:r w:rsidRPr="00466459">
        <w:rPr>
          <w:rFonts w:ascii="Times New Roman" w:eastAsia="標楷體" w:hAnsi="Times New Roman" w:cs="標楷體" w:hint="eastAsia"/>
          <w:color w:val="000000" w:themeColor="text1"/>
          <w:sz w:val="28"/>
          <w:szCs w:val="28"/>
          <w:shd w:val="clear" w:color="auto" w:fill="FFFFFF"/>
        </w:rPr>
        <w:t>綜合上述觀點，</w:t>
      </w:r>
      <w:ins w:id="303" w:author="user" w:date="2021-09-24T09:25:00Z">
        <w:r w:rsidRPr="00667C89">
          <w:rPr>
            <w:rFonts w:ascii="Times New Roman" w:eastAsia="標楷體" w:hAnsi="Times New Roman" w:cs="標楷體" w:hint="eastAsia"/>
            <w:color w:val="000000" w:themeColor="text1"/>
            <w:sz w:val="28"/>
            <w:szCs w:val="28"/>
            <w:shd w:val="clear" w:color="auto" w:fill="FFFFFF"/>
          </w:rPr>
          <w:t>幼兒天生具備探索和感知美好事物的潛能，透過美感教育的</w:t>
        </w:r>
        <w:r w:rsidRPr="00D945E6">
          <w:rPr>
            <w:rFonts w:ascii="Times New Roman" w:eastAsia="標楷體" w:hAnsi="Times New Roman" w:cs="標楷體" w:hint="eastAsia"/>
            <w:color w:val="000000" w:themeColor="text1"/>
            <w:sz w:val="28"/>
            <w:szCs w:val="28"/>
            <w:shd w:val="clear" w:color="auto" w:fill="FFFFFF"/>
          </w:rPr>
          <w:t>薰陶</w:t>
        </w:r>
        <w:r w:rsidRPr="00667C89">
          <w:rPr>
            <w:rFonts w:ascii="Times New Roman" w:eastAsia="標楷體" w:hAnsi="Times New Roman" w:cs="標楷體" w:hint="eastAsia"/>
            <w:color w:val="000000" w:themeColor="text1"/>
            <w:sz w:val="28"/>
            <w:szCs w:val="28"/>
            <w:shd w:val="clear" w:color="auto" w:fill="FFFFFF"/>
          </w:rPr>
          <w:t>可以培養幼兒感知的能力。</w:t>
        </w:r>
      </w:ins>
      <w:ins w:id="304" w:author="user" w:date="2021-09-24T10:06:00Z">
        <w:r>
          <w:rPr>
            <w:rFonts w:ascii="Times New Roman" w:eastAsia="標楷體" w:hAnsi="Times New Roman" w:cs="標楷體" w:hint="eastAsia"/>
            <w:color w:val="000000" w:themeColor="text1"/>
            <w:sz w:val="28"/>
            <w:szCs w:val="28"/>
            <w:shd w:val="clear" w:color="auto" w:fill="FFFFFF"/>
          </w:rPr>
          <w:t>過去研究也發現，</w:t>
        </w:r>
      </w:ins>
      <w:ins w:id="305" w:author="user" w:date="2021-09-24T10:05:00Z">
        <w:r>
          <w:rPr>
            <w:rFonts w:ascii="Times New Roman" w:eastAsia="標楷體" w:hAnsi="Times New Roman" w:cs="標楷體" w:hint="eastAsia"/>
            <w:color w:val="000000" w:themeColor="text1"/>
            <w:sz w:val="28"/>
            <w:szCs w:val="28"/>
            <w:shd w:val="clear" w:color="auto" w:fill="FFFFFF"/>
          </w:rPr>
          <w:t>幼兒的動作技能與執行功能</w:t>
        </w:r>
      </w:ins>
      <w:ins w:id="306" w:author="user" w:date="2021-09-24T10:07:00Z">
        <w:r w:rsidRPr="00E229CA">
          <w:rPr>
            <w:rFonts w:ascii="Times New Roman" w:eastAsia="標楷體" w:hAnsi="Times New Roman" w:cs="標楷體" w:hint="eastAsia"/>
            <w:color w:val="000000" w:themeColor="text1"/>
            <w:sz w:val="28"/>
            <w:szCs w:val="28"/>
            <w:shd w:val="clear" w:color="auto" w:fill="FFFFFF"/>
          </w:rPr>
          <w:t>的結合，</w:t>
        </w:r>
      </w:ins>
      <w:ins w:id="307" w:author="Yvonne Wang" w:date="2021-09-24T13:17:00Z">
        <w:r w:rsidR="000F0964">
          <w:rPr>
            <w:rFonts w:ascii="Times New Roman" w:eastAsia="標楷體" w:hAnsi="Times New Roman" w:cs="標楷體" w:hint="eastAsia"/>
            <w:color w:val="000000" w:themeColor="text1"/>
            <w:sz w:val="28"/>
            <w:szCs w:val="28"/>
            <w:shd w:val="clear" w:color="auto" w:fill="FFFFFF"/>
          </w:rPr>
          <w:t>在</w:t>
        </w:r>
      </w:ins>
      <w:ins w:id="308" w:author="user" w:date="2021-09-24T10:07:00Z">
        <w:r w:rsidRPr="00E229CA">
          <w:rPr>
            <w:rFonts w:ascii="Times New Roman" w:eastAsia="標楷體" w:hAnsi="Times New Roman" w:cs="標楷體" w:hint="eastAsia"/>
            <w:color w:val="000000" w:themeColor="text1"/>
            <w:sz w:val="28"/>
            <w:szCs w:val="28"/>
            <w:shd w:val="clear" w:color="auto" w:fill="FFFFFF"/>
          </w:rPr>
          <w:t>面對未來學科、肢體動作發展都能有好的幫助</w:t>
        </w:r>
        <w:r>
          <w:rPr>
            <w:rFonts w:ascii="Times New Roman" w:eastAsia="標楷體" w:hAnsi="Times New Roman" w:cs="標楷體" w:hint="eastAsia"/>
            <w:color w:val="000000" w:themeColor="text1"/>
            <w:sz w:val="28"/>
            <w:szCs w:val="28"/>
            <w:shd w:val="clear" w:color="auto" w:fill="FFFFFF"/>
          </w:rPr>
          <w:t>。</w:t>
        </w:r>
      </w:ins>
      <w:ins w:id="309" w:author="user" w:date="2021-09-24T10:08:00Z">
        <w:r>
          <w:rPr>
            <w:rFonts w:ascii="Times New Roman" w:eastAsia="標楷體" w:hAnsi="Times New Roman" w:cs="標楷體" w:hint="eastAsia"/>
            <w:color w:val="000000" w:themeColor="text1"/>
            <w:sz w:val="28"/>
            <w:szCs w:val="28"/>
            <w:shd w:val="clear" w:color="auto" w:fill="FFFFFF"/>
          </w:rPr>
          <w:t>且</w:t>
        </w:r>
      </w:ins>
      <w:ins w:id="310" w:author="user" w:date="2021-09-24T09:28:00Z">
        <w:r>
          <w:rPr>
            <w:rFonts w:ascii="Times New Roman" w:eastAsia="標楷體" w:hAnsi="Times New Roman" w:cs="標楷體" w:hint="eastAsia"/>
            <w:color w:val="000000" w:themeColor="text1"/>
            <w:sz w:val="28"/>
            <w:szCs w:val="28"/>
            <w:shd w:val="clear" w:color="auto" w:fill="FFFFFF"/>
          </w:rPr>
          <w:t>數位遊戲式學習</w:t>
        </w:r>
      </w:ins>
      <w:ins w:id="311" w:author="user" w:date="2021-09-24T09:30:00Z">
        <w:r w:rsidRPr="005D0441">
          <w:rPr>
            <w:rFonts w:ascii="Times New Roman" w:eastAsia="標楷體" w:hAnsi="Times New Roman" w:cs="標楷體" w:hint="eastAsia"/>
            <w:color w:val="000000" w:themeColor="text1"/>
            <w:sz w:val="28"/>
            <w:szCs w:val="28"/>
            <w:shd w:val="clear" w:color="auto" w:fill="FFFFFF"/>
          </w:rPr>
          <w:t>對於</w:t>
        </w:r>
      </w:ins>
      <w:ins w:id="312" w:author="user" w:date="2021-09-24T10:08:00Z">
        <w:r w:rsidRPr="005D0441">
          <w:rPr>
            <w:rFonts w:ascii="Times New Roman" w:eastAsia="標楷體" w:hAnsi="Times New Roman" w:cs="標楷體" w:hint="eastAsia"/>
            <w:color w:val="000000" w:themeColor="text1"/>
            <w:sz w:val="28"/>
            <w:szCs w:val="28"/>
            <w:shd w:val="clear" w:color="auto" w:fill="FFFFFF"/>
          </w:rPr>
          <w:t>幼兒</w:t>
        </w:r>
      </w:ins>
      <w:ins w:id="313" w:author="user" w:date="2021-09-24T09:28:00Z">
        <w:r w:rsidRPr="00EC66B7">
          <w:rPr>
            <w:rFonts w:ascii="Times New Roman" w:eastAsia="標楷體" w:hAnsi="Times New Roman" w:cs="標楷體" w:hint="eastAsia"/>
            <w:color w:val="000000" w:themeColor="text1"/>
            <w:sz w:val="28"/>
            <w:szCs w:val="28"/>
            <w:shd w:val="clear" w:color="auto" w:fill="FFFFFF"/>
          </w:rPr>
          <w:t>學習</w:t>
        </w:r>
      </w:ins>
      <w:ins w:id="314" w:author="user" w:date="2021-09-24T11:58:00Z">
        <w:r w:rsidRPr="00EC66B7">
          <w:rPr>
            <w:rFonts w:ascii="Times New Roman" w:eastAsia="標楷體" w:hAnsi="Times New Roman" w:cs="標楷體" w:hint="eastAsia"/>
            <w:color w:val="000000" w:themeColor="text1"/>
            <w:sz w:val="28"/>
            <w:szCs w:val="28"/>
            <w:shd w:val="clear" w:color="auto" w:fill="FFFFFF"/>
            <w:rPrChange w:id="315" w:author="user" w:date="2021-09-24T13:23:00Z">
              <w:rPr>
                <w:rFonts w:ascii="Times New Roman" w:eastAsia="標楷體" w:hAnsi="Times New Roman" w:cs="標楷體" w:hint="eastAsia"/>
                <w:color w:val="000000" w:themeColor="text1"/>
                <w:sz w:val="28"/>
                <w:szCs w:val="28"/>
                <w:highlight w:val="yellow"/>
                <w:shd w:val="clear" w:color="auto" w:fill="FFFFFF"/>
              </w:rPr>
            </w:rPrChange>
          </w:rPr>
          <w:t>成</w:t>
        </w:r>
      </w:ins>
      <w:ins w:id="316" w:author="user" w:date="2021-09-24T09:28:00Z">
        <w:r w:rsidRPr="005D0441">
          <w:rPr>
            <w:rFonts w:ascii="Times New Roman" w:eastAsia="標楷體" w:hAnsi="Times New Roman" w:cs="標楷體" w:hint="eastAsia"/>
            <w:color w:val="000000" w:themeColor="text1"/>
            <w:sz w:val="28"/>
            <w:szCs w:val="28"/>
            <w:shd w:val="clear" w:color="auto" w:fill="FFFFFF"/>
          </w:rPr>
          <w:t>效</w:t>
        </w:r>
      </w:ins>
      <w:ins w:id="317" w:author="user" w:date="2021-09-24T11:59:00Z">
        <w:r w:rsidRPr="00EC66B7">
          <w:rPr>
            <w:rFonts w:cs="標楷體" w:hint="eastAsia"/>
            <w:color w:val="000000" w:themeColor="text1"/>
            <w:sz w:val="28"/>
            <w:szCs w:val="28"/>
            <w:shd w:val="clear" w:color="auto" w:fill="FFFFFF"/>
            <w:rPrChange w:id="318" w:author="user" w:date="2021-09-24T13:23:00Z">
              <w:rPr>
                <w:rFonts w:cs="標楷體" w:hint="eastAsia"/>
                <w:color w:val="000000" w:themeColor="text1"/>
                <w:sz w:val="28"/>
                <w:szCs w:val="28"/>
                <w:highlight w:val="yellow"/>
                <w:shd w:val="clear" w:color="auto" w:fill="FFFFFF"/>
              </w:rPr>
            </w:rPrChange>
          </w:rPr>
          <w:t>、</w:t>
        </w:r>
        <w:r w:rsidRPr="00EC66B7">
          <w:rPr>
            <w:rFonts w:ascii="Times New Roman" w:eastAsia="標楷體" w:hAnsi="Times New Roman" w:cs="標楷體" w:hint="eastAsia"/>
            <w:color w:val="000000" w:themeColor="text1"/>
            <w:sz w:val="28"/>
            <w:szCs w:val="28"/>
            <w:shd w:val="clear" w:color="auto" w:fill="FFFFFF"/>
            <w:rPrChange w:id="319" w:author="user" w:date="2021-09-24T13:23:00Z">
              <w:rPr>
                <w:rFonts w:ascii="Times New Roman" w:eastAsia="標楷體" w:hAnsi="Times New Roman" w:cs="標楷體" w:hint="eastAsia"/>
                <w:color w:val="000000" w:themeColor="text1"/>
                <w:sz w:val="28"/>
                <w:szCs w:val="28"/>
                <w:highlight w:val="yellow"/>
                <w:shd w:val="clear" w:color="auto" w:fill="FFFFFF"/>
              </w:rPr>
            </w:rPrChange>
          </w:rPr>
          <w:t>執行功能</w:t>
        </w:r>
      </w:ins>
      <w:ins w:id="320" w:author="user" w:date="2021-09-24T09:28:00Z">
        <w:r w:rsidRPr="005D0441">
          <w:rPr>
            <w:rFonts w:ascii="Times New Roman" w:eastAsia="標楷體" w:hAnsi="Times New Roman" w:cs="標楷體" w:hint="eastAsia"/>
            <w:color w:val="000000" w:themeColor="text1"/>
            <w:sz w:val="28"/>
            <w:szCs w:val="28"/>
            <w:shd w:val="clear" w:color="auto" w:fill="FFFFFF"/>
          </w:rPr>
          <w:t>與動作技能產生積極的影響</w:t>
        </w:r>
      </w:ins>
      <w:ins w:id="321" w:author="user" w:date="2021-09-24T09:29:00Z">
        <w:r w:rsidRPr="00EC66B7">
          <w:rPr>
            <w:rFonts w:ascii="Times New Roman" w:eastAsia="標楷體" w:hAnsi="Times New Roman" w:cs="標楷體" w:hint="eastAsia"/>
            <w:color w:val="000000" w:themeColor="text1"/>
            <w:sz w:val="28"/>
            <w:szCs w:val="28"/>
            <w:shd w:val="clear" w:color="auto" w:fill="FFFFFF"/>
          </w:rPr>
          <w:t>，相對於</w:t>
        </w:r>
      </w:ins>
      <w:del w:id="322" w:author="user" w:date="2021-09-24T09:26:00Z">
        <w:r w:rsidRPr="00EC66B7" w:rsidDel="00667C89">
          <w:rPr>
            <w:rFonts w:ascii="Times New Roman" w:eastAsia="標楷體" w:hAnsi="Times New Roman" w:cs="標楷體" w:hint="eastAsia"/>
            <w:color w:val="000000" w:themeColor="text1"/>
            <w:sz w:val="28"/>
            <w:szCs w:val="28"/>
            <w:shd w:val="clear" w:color="auto" w:fill="FFFFFF"/>
          </w:rPr>
          <w:delText>美感教育對於幼兒的發展存在著重要的意義，而動作技能可以有效地提升學習成效，同時動作技能也可以有效地加強執行功能訓練的效果，而使用互動式體感遊戲結合美感教育、執行功能以及動作技能更能夠將學習本身的趣味性與有效性大幅度地提升，且</w:delText>
        </w:r>
      </w:del>
      <w:r w:rsidRPr="00EC66B7">
        <w:rPr>
          <w:rFonts w:ascii="Times New Roman" w:eastAsia="標楷體" w:hAnsi="Times New Roman" w:cs="標楷體" w:hint="eastAsia"/>
          <w:color w:val="000000" w:themeColor="text1"/>
          <w:sz w:val="28"/>
          <w:szCs w:val="28"/>
          <w:shd w:val="clear" w:color="auto" w:fill="FFFFFF"/>
        </w:rPr>
        <w:t>國內目前在</w:t>
      </w:r>
      <w:r>
        <w:rPr>
          <w:rFonts w:ascii="Times New Roman" w:eastAsia="標楷體" w:hAnsi="Times New Roman" w:cs="標楷體" w:hint="eastAsia"/>
          <w:color w:val="000000" w:themeColor="text1"/>
          <w:sz w:val="28"/>
          <w:szCs w:val="28"/>
          <w:shd w:val="clear" w:color="auto" w:fill="FFFFFF"/>
        </w:rPr>
        <w:t>幼兒美感教育上多採用傳統</w:t>
      </w:r>
      <w:del w:id="323" w:author="user" w:date="2021-09-24T09:04:00Z">
        <w:r w:rsidDel="009E6B89">
          <w:rPr>
            <w:rFonts w:ascii="Times New Roman" w:eastAsia="標楷體" w:hAnsi="Times New Roman" w:cs="標楷體" w:hint="eastAsia"/>
            <w:color w:val="000000" w:themeColor="text1"/>
            <w:sz w:val="28"/>
            <w:szCs w:val="28"/>
            <w:shd w:val="clear" w:color="auto" w:fill="FFFFFF"/>
          </w:rPr>
          <w:delText>式</w:delText>
        </w:r>
      </w:del>
      <w:ins w:id="324" w:author="user" w:date="2021-09-24T09:04:00Z">
        <w:r>
          <w:rPr>
            <w:rFonts w:ascii="Times New Roman" w:eastAsia="標楷體" w:hAnsi="Times New Roman" w:cs="標楷體" w:hint="eastAsia"/>
            <w:color w:val="000000" w:themeColor="text1"/>
            <w:sz w:val="28"/>
            <w:szCs w:val="28"/>
            <w:shd w:val="clear" w:color="auto" w:fill="FFFFFF"/>
          </w:rPr>
          <w:t>活動</w:t>
        </w:r>
      </w:ins>
      <w:r>
        <w:rPr>
          <w:rFonts w:ascii="Times New Roman" w:eastAsia="標楷體" w:hAnsi="Times New Roman" w:cs="標楷體" w:hint="eastAsia"/>
          <w:color w:val="000000" w:themeColor="text1"/>
          <w:sz w:val="28"/>
          <w:szCs w:val="28"/>
          <w:shd w:val="clear" w:color="auto" w:fill="FFFFFF"/>
        </w:rPr>
        <w:t>教學，如：</w:t>
      </w:r>
      <w:ins w:id="325" w:author="user" w:date="2021-09-24T09:04:00Z">
        <w:r>
          <w:rPr>
            <w:rFonts w:ascii="Times New Roman" w:eastAsia="標楷體" w:hAnsi="Times New Roman" w:cs="標楷體" w:hint="eastAsia"/>
            <w:color w:val="000000" w:themeColor="text1"/>
            <w:sz w:val="28"/>
            <w:szCs w:val="28"/>
            <w:shd w:val="clear" w:color="auto" w:fill="FFFFFF"/>
          </w:rPr>
          <w:t>身體</w:t>
        </w:r>
      </w:ins>
      <w:r>
        <w:rPr>
          <w:rFonts w:ascii="Times New Roman" w:eastAsia="標楷體" w:hAnsi="Times New Roman" w:cs="標楷體" w:hint="eastAsia"/>
          <w:color w:val="000000" w:themeColor="text1"/>
          <w:sz w:val="28"/>
          <w:szCs w:val="28"/>
          <w:shd w:val="clear" w:color="auto" w:fill="FFFFFF"/>
        </w:rPr>
        <w:t>活動</w:t>
      </w:r>
      <w:del w:id="326" w:author="user" w:date="2021-09-24T09:04:00Z">
        <w:r w:rsidDel="009E6B89">
          <w:rPr>
            <w:rFonts w:ascii="Times New Roman" w:eastAsia="標楷體" w:hAnsi="Times New Roman" w:cs="標楷體" w:hint="eastAsia"/>
            <w:color w:val="000000" w:themeColor="text1"/>
            <w:sz w:val="28"/>
            <w:szCs w:val="28"/>
            <w:shd w:val="clear" w:color="auto" w:fill="FFFFFF"/>
          </w:rPr>
          <w:delText>式</w:delText>
        </w:r>
      </w:del>
      <w:r>
        <w:rPr>
          <w:rFonts w:ascii="Times New Roman" w:eastAsia="標楷體" w:hAnsi="Times New Roman" w:cs="標楷體" w:hint="eastAsia"/>
          <w:color w:val="000000" w:themeColor="text1"/>
          <w:sz w:val="28"/>
          <w:szCs w:val="28"/>
          <w:shd w:val="clear" w:color="auto" w:fill="FFFFFF"/>
        </w:rPr>
        <w:t>、</w:t>
      </w:r>
      <w:ins w:id="327" w:author="user" w:date="2021-09-24T09:04:00Z">
        <w:r>
          <w:rPr>
            <w:rFonts w:ascii="Times New Roman" w:eastAsia="標楷體" w:hAnsi="Times New Roman" w:cs="標楷體" w:hint="eastAsia"/>
            <w:color w:val="000000" w:themeColor="text1"/>
            <w:sz w:val="28"/>
            <w:szCs w:val="28"/>
            <w:shd w:val="clear" w:color="auto" w:fill="FFFFFF"/>
          </w:rPr>
          <w:t>積木組合</w:t>
        </w:r>
        <w:r w:rsidRPr="00C2569F">
          <w:rPr>
            <w:rFonts w:ascii="Times New Roman" w:eastAsia="標楷體" w:hAnsi="Times New Roman" w:cs="標楷體" w:hint="eastAsia"/>
            <w:color w:val="000000" w:themeColor="text1"/>
            <w:sz w:val="28"/>
            <w:szCs w:val="28"/>
            <w:shd w:val="clear" w:color="auto" w:fill="FFFFFF"/>
            <w:rPrChange w:id="328" w:author="user" w:date="2021-09-24T09:16:00Z">
              <w:rPr>
                <w:rFonts w:cs="標楷體" w:hint="eastAsia"/>
                <w:color w:val="000000" w:themeColor="text1"/>
                <w:sz w:val="28"/>
                <w:szCs w:val="28"/>
                <w:shd w:val="clear" w:color="auto" w:fill="FFFFFF"/>
              </w:rPr>
            </w:rPrChange>
          </w:rPr>
          <w:t>、</w:t>
        </w:r>
        <w:r w:rsidRPr="009E6B89">
          <w:rPr>
            <w:rFonts w:ascii="Times New Roman" w:eastAsia="標楷體" w:hAnsi="Times New Roman" w:cs="標楷體" w:hint="eastAsia"/>
            <w:color w:val="000000" w:themeColor="text1"/>
            <w:sz w:val="28"/>
            <w:szCs w:val="28"/>
            <w:shd w:val="clear" w:color="auto" w:fill="FFFFFF"/>
            <w:rPrChange w:id="329" w:author="user" w:date="2021-09-24T09:04:00Z">
              <w:rPr>
                <w:rFonts w:cs="標楷體" w:hint="eastAsia"/>
                <w:color w:val="000000" w:themeColor="text1"/>
                <w:sz w:val="28"/>
                <w:szCs w:val="28"/>
                <w:shd w:val="clear" w:color="auto" w:fill="FFFFFF"/>
              </w:rPr>
            </w:rPrChange>
          </w:rPr>
          <w:t>故事</w:t>
        </w:r>
      </w:ins>
      <w:r>
        <w:rPr>
          <w:rFonts w:ascii="Times New Roman" w:eastAsia="標楷體" w:hAnsi="Times New Roman" w:cs="標楷體" w:hint="eastAsia"/>
          <w:color w:val="000000" w:themeColor="text1"/>
          <w:sz w:val="28"/>
          <w:szCs w:val="28"/>
          <w:shd w:val="clear" w:color="auto" w:fill="FFFFFF"/>
        </w:rPr>
        <w:t>繪本</w:t>
      </w:r>
      <w:del w:id="330" w:author="user" w:date="2021-09-24T09:12:00Z">
        <w:r w:rsidDel="00C2569F">
          <w:rPr>
            <w:rFonts w:ascii="Times New Roman" w:eastAsia="標楷體" w:hAnsi="Times New Roman" w:cs="標楷體" w:hint="eastAsia"/>
            <w:color w:val="000000" w:themeColor="text1"/>
            <w:sz w:val="28"/>
            <w:szCs w:val="28"/>
            <w:shd w:val="clear" w:color="auto" w:fill="FFFFFF"/>
          </w:rPr>
          <w:delText>式</w:delText>
        </w:r>
      </w:del>
      <w:r>
        <w:rPr>
          <w:rFonts w:ascii="Times New Roman" w:eastAsia="標楷體" w:hAnsi="Times New Roman" w:cs="標楷體" w:hint="eastAsia"/>
          <w:color w:val="000000" w:themeColor="text1"/>
          <w:sz w:val="28"/>
          <w:szCs w:val="28"/>
          <w:shd w:val="clear" w:color="auto" w:fill="FFFFFF"/>
        </w:rPr>
        <w:t>等，</w:t>
      </w:r>
      <w:ins w:id="331" w:author="user" w:date="2021-09-24T09:14:00Z">
        <w:r>
          <w:rPr>
            <w:rFonts w:ascii="Times New Roman" w:eastAsia="標楷體" w:hAnsi="Times New Roman" w:cs="標楷體" w:hint="eastAsia"/>
            <w:color w:val="000000" w:themeColor="text1"/>
            <w:sz w:val="28"/>
            <w:szCs w:val="28"/>
            <w:shd w:val="clear" w:color="auto" w:fill="FFFFFF"/>
          </w:rPr>
          <w:t>運用數位遊戲式學習</w:t>
        </w:r>
      </w:ins>
      <w:del w:id="332" w:author="user" w:date="2021-09-24T09:13:00Z">
        <w:r w:rsidDel="00C2569F">
          <w:rPr>
            <w:rFonts w:ascii="Times New Roman" w:eastAsia="標楷體" w:hAnsi="Times New Roman" w:cs="標楷體" w:hint="eastAsia"/>
            <w:color w:val="000000" w:themeColor="text1"/>
            <w:sz w:val="28"/>
            <w:szCs w:val="28"/>
            <w:shd w:val="clear" w:color="auto" w:fill="FFFFFF"/>
          </w:rPr>
          <w:delText>使用數位遊戲在幼兒美感教育</w:delText>
        </w:r>
      </w:del>
      <w:ins w:id="333" w:author="user" w:date="2021-09-24T09:13:00Z">
        <w:r w:rsidRPr="00C64740">
          <w:rPr>
            <w:rFonts w:ascii="Times New Roman" w:eastAsia="標楷體" w:hAnsi="Times New Roman" w:cs="標楷體" w:hint="eastAsia"/>
            <w:color w:val="000000" w:themeColor="text1"/>
            <w:sz w:val="28"/>
            <w:szCs w:val="28"/>
            <w:shd w:val="clear" w:color="auto" w:fill="FFFFFF"/>
          </w:rPr>
          <w:t>探討美感課程發展與教學</w:t>
        </w:r>
      </w:ins>
      <w:r>
        <w:rPr>
          <w:rFonts w:ascii="Times New Roman" w:eastAsia="標楷體" w:hAnsi="Times New Roman" w:cs="標楷體" w:hint="eastAsia"/>
          <w:color w:val="000000" w:themeColor="text1"/>
          <w:sz w:val="28"/>
          <w:szCs w:val="28"/>
          <w:shd w:val="clear" w:color="auto" w:fill="FFFFFF"/>
        </w:rPr>
        <w:t>相關的研究相對較少</w:t>
      </w:r>
      <w:del w:id="334" w:author="user" w:date="2021-09-24T09:29:00Z">
        <w:r w:rsidDel="00667C89">
          <w:rPr>
            <w:rFonts w:ascii="Times New Roman" w:eastAsia="標楷體" w:hAnsi="Times New Roman" w:cs="標楷體" w:hint="eastAsia"/>
            <w:color w:val="000000" w:themeColor="text1"/>
            <w:sz w:val="28"/>
            <w:szCs w:val="28"/>
            <w:shd w:val="clear" w:color="auto" w:fill="FFFFFF"/>
          </w:rPr>
          <w:delText>，</w:delText>
        </w:r>
      </w:del>
      <w:ins w:id="335" w:author="user" w:date="2021-09-24T09:29:00Z">
        <w:r>
          <w:rPr>
            <w:rFonts w:ascii="Times New Roman" w:eastAsia="標楷體" w:hAnsi="Times New Roman" w:cs="標楷體" w:hint="eastAsia"/>
            <w:color w:val="000000" w:themeColor="text1"/>
            <w:sz w:val="28"/>
            <w:szCs w:val="28"/>
            <w:shd w:val="clear" w:color="auto" w:fill="FFFFFF"/>
          </w:rPr>
          <w:t>。</w:t>
        </w:r>
      </w:ins>
      <w:ins w:id="336" w:author="user" w:date="2021-09-24T09:16:00Z">
        <w:r w:rsidRPr="00C2569F">
          <w:rPr>
            <w:rFonts w:ascii="Times New Roman" w:eastAsia="標楷體" w:hAnsi="Times New Roman" w:cs="標楷體" w:hint="eastAsia"/>
            <w:color w:val="000000" w:themeColor="text1"/>
            <w:sz w:val="28"/>
            <w:szCs w:val="28"/>
            <w:shd w:val="clear" w:color="auto" w:fill="FFFFFF"/>
          </w:rPr>
          <w:t>因此，</w:t>
        </w:r>
        <w:del w:id="337" w:author="Yvonne Wang" w:date="2021-09-24T13:18:00Z">
          <w:r w:rsidRPr="00C2569F" w:rsidDel="000F0964">
            <w:rPr>
              <w:rFonts w:ascii="Times New Roman" w:eastAsia="標楷體" w:hAnsi="Times New Roman" w:cs="標楷體" w:hint="eastAsia"/>
              <w:color w:val="000000" w:themeColor="text1"/>
              <w:sz w:val="28"/>
              <w:szCs w:val="28"/>
              <w:shd w:val="clear" w:color="auto" w:fill="FFFFFF"/>
            </w:rPr>
            <w:delText>本研究</w:delText>
          </w:r>
        </w:del>
        <w:r w:rsidRPr="00C2569F">
          <w:rPr>
            <w:rFonts w:ascii="Times New Roman" w:eastAsia="標楷體" w:hAnsi="Times New Roman" w:cs="標楷體" w:hint="eastAsia"/>
            <w:color w:val="000000" w:themeColor="text1"/>
            <w:sz w:val="28"/>
            <w:szCs w:val="28"/>
            <w:shd w:val="clear" w:color="auto" w:fill="FFFFFF"/>
          </w:rPr>
          <w:t>藉由上述背景，</w:t>
        </w:r>
      </w:ins>
      <w:ins w:id="338" w:author="Yvonne Wang" w:date="2021-09-24T13:18:00Z">
        <w:r w:rsidR="000F0964" w:rsidRPr="00C2569F">
          <w:rPr>
            <w:rFonts w:ascii="Times New Roman" w:eastAsia="標楷體" w:hAnsi="Times New Roman" w:cs="標楷體" w:hint="eastAsia"/>
            <w:color w:val="000000" w:themeColor="text1"/>
            <w:sz w:val="28"/>
            <w:szCs w:val="28"/>
            <w:shd w:val="clear" w:color="auto" w:fill="FFFFFF"/>
          </w:rPr>
          <w:t>本研究</w:t>
        </w:r>
        <w:r w:rsidR="000F0964">
          <w:rPr>
            <w:rFonts w:ascii="Times New Roman" w:eastAsia="標楷體" w:hAnsi="Times New Roman" w:cs="標楷體" w:hint="eastAsia"/>
            <w:color w:val="000000" w:themeColor="text1"/>
            <w:sz w:val="28"/>
            <w:szCs w:val="28"/>
            <w:shd w:val="clear" w:color="auto" w:fill="FFFFFF"/>
          </w:rPr>
          <w:t>規劃</w:t>
        </w:r>
      </w:ins>
      <w:ins w:id="339" w:author="user" w:date="2021-09-24T09:16:00Z">
        <w:r w:rsidRPr="00C2569F">
          <w:rPr>
            <w:rFonts w:ascii="Times New Roman" w:eastAsia="標楷體" w:hAnsi="Times New Roman" w:cs="標楷體" w:hint="eastAsia"/>
            <w:color w:val="000000" w:themeColor="text1"/>
            <w:sz w:val="28"/>
            <w:szCs w:val="28"/>
            <w:shd w:val="clear" w:color="auto" w:fill="FFFFFF"/>
          </w:rPr>
          <w:t>將數位遊戲式學習</w:t>
        </w:r>
      </w:ins>
      <w:ins w:id="340" w:author="user" w:date="2021-09-24T09:29:00Z">
        <w:r>
          <w:rPr>
            <w:rFonts w:ascii="Times New Roman" w:eastAsia="標楷體" w:hAnsi="Times New Roman" w:cs="標楷體" w:hint="eastAsia"/>
            <w:color w:val="000000" w:themeColor="text1"/>
            <w:sz w:val="28"/>
            <w:szCs w:val="28"/>
            <w:shd w:val="clear" w:color="auto" w:fill="FFFFFF"/>
          </w:rPr>
          <w:t>結合</w:t>
        </w:r>
      </w:ins>
      <w:proofErr w:type="gramStart"/>
      <w:ins w:id="341" w:author="user" w:date="2021-09-24T09:16:00Z">
        <w:r w:rsidRPr="00C2569F">
          <w:rPr>
            <w:rFonts w:ascii="Times New Roman" w:eastAsia="標楷體" w:hAnsi="Times New Roman" w:cs="標楷體" w:hint="eastAsia"/>
            <w:color w:val="000000" w:themeColor="text1"/>
            <w:sz w:val="28"/>
            <w:szCs w:val="28"/>
            <w:shd w:val="clear" w:color="auto" w:fill="FFFFFF"/>
          </w:rPr>
          <w:t>互動</w:t>
        </w:r>
        <w:r>
          <w:rPr>
            <w:rFonts w:ascii="Times New Roman" w:eastAsia="標楷體" w:hAnsi="Times New Roman" w:cs="標楷體" w:hint="eastAsia"/>
            <w:color w:val="000000" w:themeColor="text1"/>
            <w:sz w:val="28"/>
            <w:szCs w:val="28"/>
            <w:shd w:val="clear" w:color="auto" w:fill="FFFFFF"/>
          </w:rPr>
          <w:t>式</w:t>
        </w:r>
        <w:r w:rsidRPr="00C2569F">
          <w:rPr>
            <w:rFonts w:ascii="Times New Roman" w:eastAsia="標楷體" w:hAnsi="Times New Roman" w:cs="標楷體" w:hint="eastAsia"/>
            <w:color w:val="000000" w:themeColor="text1"/>
            <w:sz w:val="28"/>
            <w:szCs w:val="28"/>
            <w:shd w:val="clear" w:color="auto" w:fill="FFFFFF"/>
          </w:rPr>
          <w:t>體感遊戲</w:t>
        </w:r>
        <w:proofErr w:type="gramEnd"/>
        <w:r w:rsidRPr="00C2569F">
          <w:rPr>
            <w:rFonts w:ascii="Times New Roman" w:eastAsia="標楷體" w:hAnsi="Times New Roman" w:cs="標楷體" w:hint="eastAsia"/>
            <w:color w:val="000000" w:themeColor="text1"/>
            <w:sz w:val="28"/>
            <w:szCs w:val="28"/>
            <w:shd w:val="clear" w:color="auto" w:fill="FFFFFF"/>
          </w:rPr>
          <w:t>，</w:t>
        </w:r>
      </w:ins>
      <w:ins w:id="342" w:author="Yvonne Wang" w:date="2021-09-24T13:19:00Z">
        <w:r w:rsidR="000F0964">
          <w:rPr>
            <w:rFonts w:ascii="Times New Roman" w:eastAsia="標楷體" w:hAnsi="Times New Roman" w:cs="標楷體" w:hint="eastAsia"/>
            <w:color w:val="000000" w:themeColor="text1"/>
            <w:sz w:val="28"/>
            <w:szCs w:val="28"/>
            <w:shd w:val="clear" w:color="auto" w:fill="FFFFFF"/>
          </w:rPr>
          <w:t>並</w:t>
        </w:r>
      </w:ins>
      <w:ins w:id="343" w:author="user" w:date="2021-09-24T09:16:00Z">
        <w:r w:rsidRPr="00C2569F">
          <w:rPr>
            <w:rFonts w:ascii="Times New Roman" w:eastAsia="標楷體" w:hAnsi="Times New Roman" w:cs="標楷體" w:hint="eastAsia"/>
            <w:color w:val="000000" w:themeColor="text1"/>
            <w:sz w:val="28"/>
            <w:szCs w:val="28"/>
            <w:shd w:val="clear" w:color="auto" w:fill="FFFFFF"/>
          </w:rPr>
          <w:t>透過以</w:t>
        </w:r>
        <w:r w:rsidRPr="00D945E6">
          <w:rPr>
            <w:rFonts w:ascii="Times New Roman" w:eastAsia="標楷體" w:hAnsi="Times New Roman" w:cs="標楷體" w:hint="eastAsia"/>
            <w:color w:val="000000" w:themeColor="text1"/>
            <w:sz w:val="28"/>
            <w:szCs w:val="28"/>
            <w:shd w:val="clear" w:color="auto" w:fill="FFFFFF"/>
          </w:rPr>
          <w:t>幼兒喜愛的童話故事「三隻小豬」為遊戲主軸，</w:t>
        </w:r>
      </w:ins>
      <w:ins w:id="344" w:author="user" w:date="2021-09-24T09:45:00Z">
        <w:r w:rsidRPr="00902DE8">
          <w:rPr>
            <w:rFonts w:ascii="Times New Roman" w:eastAsia="標楷體" w:hAnsi="Times New Roman" w:cs="標楷體" w:hint="eastAsia"/>
            <w:color w:val="000000" w:themeColor="text1"/>
            <w:sz w:val="28"/>
            <w:szCs w:val="28"/>
            <w:shd w:val="clear" w:color="auto" w:fill="FFFFFF"/>
          </w:rPr>
          <w:t>以美感領域的主要藝術媒介</w:t>
        </w:r>
      </w:ins>
      <w:ins w:id="345" w:author="user" w:date="2021-09-24T13:34:00Z">
        <w:r w:rsidR="00871F22" w:rsidRPr="00D945E6">
          <w:rPr>
            <w:rFonts w:ascii="Times New Roman" w:eastAsia="標楷體" w:hAnsi="Times New Roman" w:cs="標楷體" w:hint="eastAsia"/>
            <w:color w:val="000000" w:themeColor="text1"/>
            <w:sz w:val="28"/>
            <w:szCs w:val="28"/>
            <w:shd w:val="clear" w:color="auto" w:fill="FFFFFF"/>
          </w:rPr>
          <w:t>「</w:t>
        </w:r>
      </w:ins>
      <w:ins w:id="346" w:author="user" w:date="2021-09-24T09:45:00Z">
        <w:r w:rsidRPr="00902DE8">
          <w:rPr>
            <w:rFonts w:ascii="Times New Roman" w:eastAsia="標楷體" w:hAnsi="Times New Roman" w:cs="標楷體" w:hint="eastAsia"/>
            <w:color w:val="000000" w:themeColor="text1"/>
            <w:sz w:val="28"/>
            <w:szCs w:val="28"/>
            <w:shd w:val="clear" w:color="auto" w:fill="FFFFFF"/>
          </w:rPr>
          <w:t>視覺藝術</w:t>
        </w:r>
      </w:ins>
      <w:ins w:id="347" w:author="user" w:date="2021-09-24T13:34:00Z">
        <w:r w:rsidR="00871F22" w:rsidRPr="00D945E6">
          <w:rPr>
            <w:rFonts w:ascii="Times New Roman" w:eastAsia="標楷體" w:hAnsi="Times New Roman" w:cs="標楷體" w:hint="eastAsia"/>
            <w:color w:val="000000" w:themeColor="text1"/>
            <w:sz w:val="28"/>
            <w:szCs w:val="28"/>
            <w:shd w:val="clear" w:color="auto" w:fill="FFFFFF"/>
          </w:rPr>
          <w:t>」</w:t>
        </w:r>
      </w:ins>
      <w:ins w:id="348" w:author="user" w:date="2021-09-24T09:48:00Z">
        <w:r>
          <w:rPr>
            <w:rFonts w:ascii="Times New Roman" w:eastAsia="標楷體" w:hAnsi="Times New Roman" w:cs="標楷體" w:hint="eastAsia"/>
            <w:color w:val="000000" w:themeColor="text1"/>
            <w:sz w:val="28"/>
            <w:szCs w:val="28"/>
            <w:shd w:val="clear" w:color="auto" w:fill="FFFFFF"/>
          </w:rPr>
          <w:t>與數位式遊戲教學策略結合</w:t>
        </w:r>
      </w:ins>
      <w:proofErr w:type="gramStart"/>
      <w:ins w:id="349" w:author="user" w:date="2021-09-24T09:46:00Z">
        <w:r w:rsidRPr="00C2569F">
          <w:rPr>
            <w:rFonts w:ascii="Times New Roman" w:eastAsia="標楷體" w:hAnsi="Times New Roman" w:cs="標楷體" w:hint="eastAsia"/>
            <w:color w:val="000000" w:themeColor="text1"/>
            <w:sz w:val="28"/>
            <w:szCs w:val="28"/>
            <w:shd w:val="clear" w:color="auto" w:fill="FFFFFF"/>
          </w:rPr>
          <w:t>互動</w:t>
        </w:r>
        <w:r>
          <w:rPr>
            <w:rFonts w:ascii="Times New Roman" w:eastAsia="標楷體" w:hAnsi="Times New Roman" w:cs="標楷體" w:hint="eastAsia"/>
            <w:color w:val="000000" w:themeColor="text1"/>
            <w:sz w:val="28"/>
            <w:szCs w:val="28"/>
            <w:shd w:val="clear" w:color="auto" w:fill="FFFFFF"/>
          </w:rPr>
          <w:t>式</w:t>
        </w:r>
        <w:r w:rsidRPr="00C2569F">
          <w:rPr>
            <w:rFonts w:ascii="Times New Roman" w:eastAsia="標楷體" w:hAnsi="Times New Roman" w:cs="標楷體" w:hint="eastAsia"/>
            <w:color w:val="000000" w:themeColor="text1"/>
            <w:sz w:val="28"/>
            <w:szCs w:val="28"/>
            <w:shd w:val="clear" w:color="auto" w:fill="FFFFFF"/>
          </w:rPr>
          <w:t>體感遊</w:t>
        </w:r>
        <w:proofErr w:type="gramEnd"/>
        <w:r w:rsidRPr="00C2569F">
          <w:rPr>
            <w:rFonts w:ascii="Times New Roman" w:eastAsia="標楷體" w:hAnsi="Times New Roman" w:cs="標楷體" w:hint="eastAsia"/>
            <w:color w:val="000000" w:themeColor="text1"/>
            <w:sz w:val="28"/>
            <w:szCs w:val="28"/>
            <w:shd w:val="clear" w:color="auto" w:fill="FFFFFF"/>
          </w:rPr>
          <w:t>戲</w:t>
        </w:r>
        <w:r>
          <w:rPr>
            <w:rFonts w:ascii="Times New Roman" w:eastAsia="標楷體" w:hAnsi="Times New Roman" w:cs="標楷體" w:hint="eastAsia"/>
            <w:color w:val="000000" w:themeColor="text1"/>
            <w:sz w:val="28"/>
            <w:szCs w:val="28"/>
            <w:shd w:val="clear" w:color="auto" w:fill="FFFFFF"/>
          </w:rPr>
          <w:t xml:space="preserve"> </w:t>
        </w:r>
      </w:ins>
      <w:ins w:id="350" w:author="user" w:date="2021-09-24T09:49:00Z">
        <w:r w:rsidRPr="00681979">
          <w:rPr>
            <w:rFonts w:ascii="Times New Roman" w:eastAsia="標楷體" w:hAnsi="Times New Roman" w:cs="標楷體" w:hint="eastAsia"/>
            <w:color w:val="000000" w:themeColor="text1"/>
            <w:sz w:val="28"/>
            <w:szCs w:val="28"/>
            <w:shd w:val="clear" w:color="auto" w:fill="FFFFFF"/>
          </w:rPr>
          <w:t>（</w:t>
        </w:r>
      </w:ins>
      <w:ins w:id="351" w:author="user" w:date="2021-09-24T09:46:00Z">
        <w:r>
          <w:rPr>
            <w:rFonts w:ascii="Times New Roman" w:eastAsia="標楷體" w:hAnsi="Times New Roman" w:cs="標楷體" w:hint="eastAsia"/>
            <w:color w:val="000000" w:themeColor="text1"/>
            <w:sz w:val="28"/>
            <w:szCs w:val="28"/>
            <w:shd w:val="clear" w:color="auto" w:fill="FFFFFF"/>
          </w:rPr>
          <w:t>音樂</w:t>
        </w:r>
        <w:r w:rsidRPr="00902DE8">
          <w:rPr>
            <w:rFonts w:ascii="Times New Roman" w:eastAsia="標楷體" w:hAnsi="Times New Roman" w:cs="標楷體" w:hint="eastAsia"/>
            <w:color w:val="000000" w:themeColor="text1"/>
            <w:sz w:val="28"/>
            <w:szCs w:val="28"/>
            <w:shd w:val="clear" w:color="auto" w:fill="FFFFFF"/>
            <w:rPrChange w:id="352" w:author="user" w:date="2021-09-24T09:47:00Z">
              <w:rPr>
                <w:rFonts w:cs="標楷體" w:hint="eastAsia"/>
                <w:color w:val="000000" w:themeColor="text1"/>
                <w:sz w:val="28"/>
                <w:szCs w:val="28"/>
                <w:shd w:val="clear" w:color="auto" w:fill="FFFFFF"/>
              </w:rPr>
            </w:rPrChange>
          </w:rPr>
          <w:t>、</w:t>
        </w:r>
      </w:ins>
      <w:ins w:id="353" w:author="user" w:date="2021-09-24T09:47:00Z">
        <w:r w:rsidRPr="00902DE8">
          <w:rPr>
            <w:rFonts w:ascii="Times New Roman" w:eastAsia="標楷體" w:hAnsi="Times New Roman" w:cs="標楷體" w:hint="eastAsia"/>
            <w:color w:val="000000" w:themeColor="text1"/>
            <w:sz w:val="28"/>
            <w:szCs w:val="28"/>
            <w:shd w:val="clear" w:color="auto" w:fill="FFFFFF"/>
            <w:rPrChange w:id="354" w:author="user" w:date="2021-09-24T09:47:00Z">
              <w:rPr>
                <w:rFonts w:cs="標楷體" w:hint="eastAsia"/>
                <w:color w:val="000000" w:themeColor="text1"/>
                <w:sz w:val="28"/>
                <w:szCs w:val="28"/>
                <w:shd w:val="clear" w:color="auto" w:fill="FFFFFF"/>
              </w:rPr>
            </w:rPrChange>
          </w:rPr>
          <w:t>遊戲</w:t>
        </w:r>
        <w:r>
          <w:rPr>
            <w:rFonts w:ascii="Times New Roman" w:eastAsia="標楷體" w:hAnsi="Times New Roman" w:cs="標楷體" w:hint="eastAsia"/>
            <w:color w:val="000000" w:themeColor="text1"/>
            <w:sz w:val="28"/>
            <w:szCs w:val="28"/>
            <w:shd w:val="clear" w:color="auto" w:fill="FFFFFF"/>
          </w:rPr>
          <w:t>角色扮演</w:t>
        </w:r>
      </w:ins>
      <w:ins w:id="355" w:author="user" w:date="2021-09-24T09:49:00Z">
        <w:r w:rsidRPr="00681979">
          <w:rPr>
            <w:rFonts w:ascii="Times New Roman" w:eastAsia="標楷體" w:hAnsi="Times New Roman" w:cs="標楷體" w:hint="eastAsia"/>
            <w:color w:val="000000" w:themeColor="text1"/>
            <w:sz w:val="28"/>
            <w:szCs w:val="28"/>
            <w:shd w:val="clear" w:color="auto" w:fill="FFFFFF"/>
          </w:rPr>
          <w:t>）</w:t>
        </w:r>
      </w:ins>
      <w:ins w:id="356" w:author="user" w:date="2021-09-24T09:45:00Z">
        <w:r w:rsidRPr="00902DE8">
          <w:rPr>
            <w:rFonts w:ascii="Times New Roman" w:eastAsia="標楷體" w:hAnsi="Times New Roman" w:cs="標楷體" w:hint="eastAsia"/>
            <w:color w:val="000000" w:themeColor="text1"/>
            <w:sz w:val="28"/>
            <w:szCs w:val="28"/>
            <w:shd w:val="clear" w:color="auto" w:fill="FFFFFF"/>
          </w:rPr>
          <w:t>，進行統整性課程</w:t>
        </w:r>
      </w:ins>
      <w:ins w:id="357" w:author="user" w:date="2021-09-24T09:48:00Z">
        <w:r>
          <w:rPr>
            <w:rFonts w:ascii="Times New Roman" w:eastAsia="標楷體" w:hAnsi="Times New Roman" w:cs="標楷體" w:hint="eastAsia"/>
            <w:color w:val="000000" w:themeColor="text1"/>
            <w:sz w:val="28"/>
            <w:szCs w:val="28"/>
            <w:shd w:val="clear" w:color="auto" w:fill="FFFFFF"/>
          </w:rPr>
          <w:t>發展與教學設計</w:t>
        </w:r>
      </w:ins>
      <w:ins w:id="358" w:author="user" w:date="2021-09-24T09:16:00Z">
        <w:r w:rsidRPr="00C2569F">
          <w:rPr>
            <w:rFonts w:ascii="Times New Roman" w:eastAsia="標楷體" w:hAnsi="Times New Roman" w:cs="標楷體"/>
            <w:color w:val="000000" w:themeColor="text1"/>
            <w:sz w:val="28"/>
            <w:szCs w:val="28"/>
            <w:shd w:val="clear" w:color="auto" w:fill="FFFFFF"/>
          </w:rPr>
          <w:t>，</w:t>
        </w:r>
      </w:ins>
      <w:ins w:id="359" w:author="user" w:date="2021-09-24T10:59:00Z">
        <w:r w:rsidRPr="008A30AB">
          <w:rPr>
            <w:rFonts w:ascii="Times New Roman" w:eastAsia="標楷體" w:hAnsi="Times New Roman" w:cs="標楷體" w:hint="eastAsia"/>
            <w:color w:val="000000" w:themeColor="text1"/>
            <w:sz w:val="28"/>
            <w:szCs w:val="28"/>
            <w:shd w:val="clear" w:color="auto" w:fill="FFFFFF"/>
          </w:rPr>
          <w:t>提升自身的</w:t>
        </w:r>
        <w:r w:rsidRPr="00014E13">
          <w:rPr>
            <w:rFonts w:ascii="Times New Roman" w:eastAsia="標楷體" w:hAnsi="Times New Roman" w:cs="標楷體" w:hint="eastAsia"/>
            <w:color w:val="000000" w:themeColor="text1"/>
            <w:sz w:val="28"/>
            <w:szCs w:val="28"/>
            <w:shd w:val="clear" w:color="auto" w:fill="FFFFFF"/>
          </w:rPr>
          <w:t>美感教學專業</w:t>
        </w:r>
        <w:r w:rsidRPr="008A30AB">
          <w:rPr>
            <w:rFonts w:ascii="Times New Roman" w:eastAsia="標楷體" w:hAnsi="Times New Roman" w:cs="標楷體" w:hint="eastAsia"/>
            <w:color w:val="000000" w:themeColor="text1"/>
            <w:sz w:val="28"/>
            <w:szCs w:val="28"/>
            <w:shd w:val="clear" w:color="auto" w:fill="FFFFFF"/>
          </w:rPr>
          <w:t>與幼兒的美感能力，協助幼兒園提升美感教學品質。</w:t>
        </w:r>
      </w:ins>
      <w:ins w:id="360" w:author="user" w:date="2021-09-24T09:48:00Z">
        <w:r>
          <w:rPr>
            <w:rFonts w:ascii="Times New Roman" w:eastAsia="標楷體" w:hAnsi="Times New Roman" w:cs="標楷體" w:hint="eastAsia"/>
            <w:color w:val="000000" w:themeColor="text1"/>
            <w:sz w:val="28"/>
            <w:szCs w:val="28"/>
            <w:shd w:val="clear" w:color="auto" w:fill="FFFFFF"/>
          </w:rPr>
          <w:t>並</w:t>
        </w:r>
      </w:ins>
      <w:ins w:id="361" w:author="user" w:date="2021-09-24T09:16:00Z">
        <w:r w:rsidRPr="00C2569F">
          <w:rPr>
            <w:rFonts w:ascii="Times New Roman" w:eastAsia="標楷體" w:hAnsi="Times New Roman" w:cs="標楷體"/>
            <w:color w:val="000000" w:themeColor="text1"/>
            <w:sz w:val="28"/>
            <w:szCs w:val="28"/>
            <w:shd w:val="clear" w:color="auto" w:fill="FFFFFF"/>
          </w:rPr>
          <w:t>探討幼兒經由</w:t>
        </w:r>
      </w:ins>
      <w:proofErr w:type="gramStart"/>
      <w:ins w:id="362" w:author="user" w:date="2021-09-24T10:18:00Z">
        <w:r>
          <w:rPr>
            <w:rFonts w:ascii="Times New Roman" w:eastAsia="標楷體" w:hAnsi="Times New Roman" w:cs="標楷體"/>
            <w:color w:val="000000" w:themeColor="text1"/>
            <w:sz w:val="28"/>
            <w:szCs w:val="28"/>
            <w:shd w:val="clear" w:color="auto" w:fill="FFFFFF"/>
          </w:rPr>
          <w:t>互動式體感遊戲</w:t>
        </w:r>
      </w:ins>
      <w:proofErr w:type="gramEnd"/>
      <w:ins w:id="363" w:author="user" w:date="2021-09-24T09:16:00Z">
        <w:r w:rsidRPr="00C2569F">
          <w:rPr>
            <w:rFonts w:ascii="Times New Roman" w:eastAsia="標楷體" w:hAnsi="Times New Roman" w:cs="標楷體"/>
            <w:color w:val="000000" w:themeColor="text1"/>
            <w:sz w:val="28"/>
            <w:szCs w:val="28"/>
            <w:shd w:val="clear" w:color="auto" w:fill="FFFFFF"/>
          </w:rPr>
          <w:t>結合</w:t>
        </w:r>
      </w:ins>
      <w:ins w:id="364" w:author="user" w:date="2021-09-24T09:20:00Z">
        <w:r>
          <w:rPr>
            <w:rFonts w:ascii="Times New Roman" w:eastAsia="標楷體" w:hAnsi="Times New Roman" w:cs="標楷體" w:hint="eastAsia"/>
            <w:color w:val="000000" w:themeColor="text1"/>
            <w:sz w:val="28"/>
            <w:szCs w:val="28"/>
            <w:shd w:val="clear" w:color="auto" w:fill="FFFFFF"/>
          </w:rPr>
          <w:t>美感</w:t>
        </w:r>
      </w:ins>
      <w:ins w:id="365" w:author="user" w:date="2021-09-24T09:16:00Z">
        <w:r w:rsidRPr="00C2569F">
          <w:rPr>
            <w:rFonts w:ascii="Times New Roman" w:eastAsia="標楷體" w:hAnsi="Times New Roman" w:cs="標楷體"/>
            <w:color w:val="000000" w:themeColor="text1"/>
            <w:sz w:val="28"/>
            <w:szCs w:val="28"/>
            <w:shd w:val="clear" w:color="auto" w:fill="FFFFFF"/>
          </w:rPr>
          <w:t>教學課程對於</w:t>
        </w:r>
      </w:ins>
      <w:ins w:id="366" w:author="user" w:date="2021-09-24T09:20:00Z">
        <w:r>
          <w:rPr>
            <w:rFonts w:ascii="Times New Roman" w:eastAsia="標楷體" w:hAnsi="Times New Roman" w:cs="標楷體" w:hint="eastAsia"/>
            <w:color w:val="000000" w:themeColor="text1"/>
            <w:sz w:val="28"/>
            <w:szCs w:val="28"/>
            <w:shd w:val="clear" w:color="auto" w:fill="FFFFFF"/>
          </w:rPr>
          <w:t>視覺藝術</w:t>
        </w:r>
        <w:r w:rsidRPr="00466459">
          <w:rPr>
            <w:rFonts w:ascii="Times New Roman" w:eastAsia="標楷體" w:hAnsi="Times New Roman" w:cs="標楷體" w:hint="eastAsia"/>
            <w:color w:val="000000" w:themeColor="text1"/>
            <w:sz w:val="28"/>
            <w:szCs w:val="28"/>
            <w:shd w:val="clear" w:color="auto" w:fill="FFFFFF"/>
          </w:rPr>
          <w:t>、</w:t>
        </w:r>
        <w:r>
          <w:rPr>
            <w:rFonts w:ascii="Times New Roman" w:eastAsia="標楷體" w:hAnsi="Times New Roman" w:cs="標楷體" w:hint="eastAsia"/>
            <w:color w:val="000000" w:themeColor="text1"/>
            <w:sz w:val="28"/>
            <w:szCs w:val="28"/>
            <w:shd w:val="clear" w:color="auto" w:fill="FFFFFF"/>
          </w:rPr>
          <w:t>動</w:t>
        </w:r>
        <w:r w:rsidRPr="00C2569F">
          <w:rPr>
            <w:rFonts w:ascii="Times New Roman" w:eastAsia="標楷體" w:hAnsi="Times New Roman" w:cs="標楷體"/>
            <w:color w:val="000000" w:themeColor="text1"/>
            <w:sz w:val="28"/>
            <w:szCs w:val="28"/>
            <w:shd w:val="clear" w:color="auto" w:fill="FFFFFF"/>
          </w:rPr>
          <w:t>作技能</w:t>
        </w:r>
        <w:r w:rsidRPr="00D945E6">
          <w:rPr>
            <w:rFonts w:ascii="Times New Roman" w:eastAsia="標楷體" w:hAnsi="Times New Roman" w:cs="標楷體" w:hint="eastAsia"/>
            <w:sz w:val="28"/>
            <w:szCs w:val="28"/>
            <w:rPrChange w:id="367" w:author="user" w:date="2021-09-24T11:59:00Z">
              <w:rPr>
                <w:rFonts w:ascii="Times New Roman" w:eastAsia="標楷體" w:hAnsi="Times New Roman" w:cs="標楷體" w:hint="eastAsia"/>
                <w:color w:val="000000" w:themeColor="text1"/>
                <w:sz w:val="28"/>
                <w:szCs w:val="28"/>
                <w:shd w:val="clear" w:color="auto" w:fill="FFFFFF"/>
              </w:rPr>
            </w:rPrChange>
          </w:rPr>
          <w:t>及</w:t>
        </w:r>
      </w:ins>
      <w:ins w:id="368" w:author="user" w:date="2021-09-24T11:59:00Z">
        <w:r w:rsidRPr="00D945E6">
          <w:rPr>
            <w:rFonts w:ascii="Times New Roman" w:eastAsia="標楷體" w:hAnsi="Times New Roman" w:cs="標楷體" w:hint="eastAsia"/>
            <w:sz w:val="28"/>
            <w:szCs w:val="28"/>
            <w:rPrChange w:id="369" w:author="user" w:date="2021-09-24T11:59:00Z">
              <w:rPr>
                <w:rFonts w:ascii="Times New Roman" w:eastAsia="標楷體" w:hAnsi="Times New Roman" w:cs="標楷體" w:hint="eastAsia"/>
                <w:color w:val="FF0000"/>
                <w:sz w:val="28"/>
                <w:szCs w:val="28"/>
                <w:highlight w:val="yellow"/>
                <w:shd w:val="clear" w:color="auto" w:fill="FFFFFF"/>
              </w:rPr>
            </w:rPrChange>
          </w:rPr>
          <w:t>執</w:t>
        </w:r>
      </w:ins>
      <w:ins w:id="370" w:author="user" w:date="2021-09-24T09:20:00Z">
        <w:r w:rsidRPr="00D945E6">
          <w:rPr>
            <w:rFonts w:ascii="Times New Roman" w:eastAsia="標楷體" w:hAnsi="Times New Roman" w:cs="標楷體" w:hint="eastAsia"/>
            <w:sz w:val="28"/>
            <w:szCs w:val="28"/>
            <w:rPrChange w:id="371" w:author="user" w:date="2021-09-24T11:59:00Z">
              <w:rPr>
                <w:rFonts w:ascii="Times New Roman" w:eastAsia="標楷體" w:hAnsi="Times New Roman" w:cs="標楷體" w:hint="eastAsia"/>
                <w:color w:val="000000" w:themeColor="text1"/>
                <w:sz w:val="28"/>
                <w:szCs w:val="28"/>
                <w:shd w:val="clear" w:color="auto" w:fill="FFFFFF"/>
              </w:rPr>
            </w:rPrChange>
          </w:rPr>
          <w:t>行功能</w:t>
        </w:r>
      </w:ins>
      <w:ins w:id="372" w:author="user" w:date="2021-09-24T09:16:00Z">
        <w:r w:rsidRPr="00D945E6">
          <w:rPr>
            <w:rFonts w:ascii="Times New Roman" w:eastAsia="標楷體" w:hAnsi="Times New Roman" w:cs="標楷體" w:hint="eastAsia"/>
            <w:sz w:val="28"/>
            <w:szCs w:val="28"/>
            <w:rPrChange w:id="373" w:author="user" w:date="2021-09-24T11:59:00Z">
              <w:rPr>
                <w:rFonts w:ascii="Times New Roman" w:eastAsia="標楷體" w:hAnsi="Times New Roman" w:cs="標楷體" w:hint="eastAsia"/>
                <w:color w:val="000000" w:themeColor="text1"/>
                <w:sz w:val="28"/>
                <w:szCs w:val="28"/>
                <w:shd w:val="clear" w:color="auto" w:fill="FFFFFF"/>
              </w:rPr>
            </w:rPrChange>
          </w:rPr>
          <w:t>之</w:t>
        </w:r>
        <w:r w:rsidRPr="00D945E6">
          <w:rPr>
            <w:rFonts w:ascii="Times New Roman" w:eastAsia="標楷體" w:hAnsi="Times New Roman" w:cs="標楷體" w:hint="eastAsia"/>
            <w:color w:val="000000" w:themeColor="text1"/>
            <w:sz w:val="28"/>
            <w:szCs w:val="28"/>
            <w:shd w:val="clear" w:color="auto" w:fill="FFFFFF"/>
          </w:rPr>
          <w:t>影響。</w:t>
        </w:r>
      </w:ins>
    </w:p>
    <w:p w14:paraId="3E611EB4" w14:textId="77777777" w:rsidR="00221778" w:rsidRDefault="00221778">
      <w:pPr>
        <w:rPr>
          <w:ins w:id="374" w:author="user" w:date="2021-09-24T10:15:00Z"/>
          <w:rFonts w:ascii="Times New Roman" w:eastAsia="標楷體" w:hAnsi="Times New Roman" w:cs="標楷體"/>
          <w:color w:val="000000" w:themeColor="text1"/>
          <w:sz w:val="28"/>
          <w:szCs w:val="28"/>
          <w:shd w:val="clear" w:color="auto" w:fill="FFFFFF"/>
        </w:rPr>
      </w:pPr>
      <w:ins w:id="375" w:author="user" w:date="2021-09-24T10:15:00Z">
        <w:r>
          <w:rPr>
            <w:rFonts w:ascii="Times New Roman" w:eastAsia="標楷體" w:hAnsi="Times New Roman" w:cs="標楷體"/>
            <w:color w:val="000000" w:themeColor="text1"/>
            <w:sz w:val="28"/>
            <w:szCs w:val="28"/>
            <w:shd w:val="clear" w:color="auto" w:fill="FFFFFF"/>
          </w:rPr>
          <w:br w:type="page"/>
        </w:r>
      </w:ins>
    </w:p>
    <w:p w14:paraId="2EE3B988" w14:textId="77777777" w:rsidR="00221778" w:rsidDel="00667C89" w:rsidRDefault="00221778">
      <w:pPr>
        <w:snapToGrid w:val="0"/>
        <w:spacing w:line="360" w:lineRule="auto"/>
        <w:ind w:firstLine="560"/>
        <w:rPr>
          <w:del w:id="376" w:author="user" w:date="2021-09-24T09:16:00Z"/>
          <w:rFonts w:ascii="Times New Roman" w:eastAsia="標楷體" w:hAnsi="Times New Roman" w:cs="標楷體"/>
          <w:color w:val="000000" w:themeColor="text1"/>
          <w:sz w:val="28"/>
          <w:szCs w:val="28"/>
          <w:shd w:val="clear" w:color="auto" w:fill="FFFFFF"/>
        </w:rPr>
        <w:pPrChange w:id="377" w:author="user" w:date="2021-09-24T10:14:00Z">
          <w:pPr>
            <w:snapToGrid w:val="0"/>
            <w:spacing w:line="360" w:lineRule="auto"/>
          </w:pPr>
        </w:pPrChange>
      </w:pPr>
      <w:del w:id="378" w:author="user" w:date="2021-09-24T09:16:00Z">
        <w:r w:rsidDel="00C2569F">
          <w:rPr>
            <w:rFonts w:ascii="Times New Roman" w:eastAsia="標楷體" w:hAnsi="Times New Roman" w:cs="標楷體" w:hint="eastAsia"/>
            <w:color w:val="000000" w:themeColor="text1"/>
            <w:sz w:val="28"/>
            <w:szCs w:val="28"/>
            <w:shd w:val="clear" w:color="auto" w:fill="FFFFFF"/>
          </w:rPr>
          <w:lastRenderedPageBreak/>
          <w:delText>因此，</w:delText>
        </w:r>
        <w:r w:rsidRPr="00466459" w:rsidDel="00C2569F">
          <w:rPr>
            <w:rFonts w:ascii="Times New Roman" w:eastAsia="標楷體" w:hAnsi="Times New Roman" w:cs="標楷體" w:hint="eastAsia"/>
            <w:color w:val="000000" w:themeColor="text1"/>
            <w:sz w:val="28"/>
            <w:szCs w:val="28"/>
            <w:shd w:val="clear" w:color="auto" w:fill="FFFFFF"/>
          </w:rPr>
          <w:delText>本研究以遊戲式學習</w:delText>
        </w:r>
      </w:del>
      <w:del w:id="379" w:author="user" w:date="2021-09-24T09:14:00Z">
        <w:r w:rsidRPr="00466459" w:rsidDel="00C2569F">
          <w:rPr>
            <w:rFonts w:ascii="Times New Roman" w:eastAsia="標楷體" w:hAnsi="Times New Roman" w:cs="標楷體" w:hint="eastAsia"/>
            <w:color w:val="000000" w:themeColor="text1"/>
            <w:sz w:val="28"/>
            <w:szCs w:val="28"/>
            <w:shd w:val="clear" w:color="auto" w:fill="FFFFFF"/>
          </w:rPr>
          <w:delText>模型</w:delText>
        </w:r>
        <w:r w:rsidRPr="00466459" w:rsidDel="00C2569F">
          <w:rPr>
            <w:rFonts w:ascii="Times New Roman" w:eastAsia="標楷體" w:hAnsi="Times New Roman" w:cs="標楷體"/>
            <w:color w:val="000000" w:themeColor="text1"/>
            <w:sz w:val="28"/>
            <w:szCs w:val="28"/>
            <w:shd w:val="clear" w:color="auto" w:fill="FFFFFF"/>
          </w:rPr>
          <w:delText>IPO</w:delText>
        </w:r>
        <w:r w:rsidRPr="00466459" w:rsidDel="00C2569F">
          <w:rPr>
            <w:rFonts w:ascii="Times New Roman" w:eastAsia="標楷體" w:hAnsi="Times New Roman" w:cs="標楷體" w:hint="eastAsia"/>
            <w:color w:val="000000" w:themeColor="text1"/>
            <w:sz w:val="28"/>
            <w:szCs w:val="28"/>
            <w:shd w:val="clear" w:color="auto" w:fill="FFFFFF"/>
          </w:rPr>
          <w:delText>建置</w:delText>
        </w:r>
      </w:del>
      <w:del w:id="380" w:author="user" w:date="2021-09-24T09:16:00Z">
        <w:r w:rsidRPr="00466459" w:rsidDel="00C2569F">
          <w:rPr>
            <w:rFonts w:ascii="Times New Roman" w:eastAsia="標楷體" w:hAnsi="Times New Roman" w:cs="標楷體" w:hint="eastAsia"/>
            <w:color w:val="000000" w:themeColor="text1"/>
            <w:sz w:val="28"/>
            <w:szCs w:val="28"/>
            <w:shd w:val="clear" w:color="auto" w:fill="FFFFFF"/>
          </w:rPr>
          <w:delText>於</w:delText>
        </w:r>
      </w:del>
      <w:del w:id="381" w:author="user" w:date="2021-09-24T09:15:00Z">
        <w:r w:rsidRPr="00466459" w:rsidDel="00C2569F">
          <w:rPr>
            <w:rFonts w:ascii="Times New Roman" w:eastAsia="標楷體" w:hAnsi="Times New Roman" w:cs="標楷體" w:hint="eastAsia"/>
            <w:color w:val="000000" w:themeColor="text1"/>
            <w:sz w:val="28"/>
            <w:szCs w:val="28"/>
            <w:shd w:val="clear" w:color="auto" w:fill="FFFFFF"/>
          </w:rPr>
          <w:delText>體感</w:delText>
        </w:r>
      </w:del>
      <w:del w:id="382" w:author="user" w:date="2021-09-24T09:16:00Z">
        <w:r w:rsidRPr="00466459" w:rsidDel="00C2569F">
          <w:rPr>
            <w:rFonts w:ascii="Times New Roman" w:eastAsia="標楷體" w:hAnsi="Times New Roman" w:cs="標楷體" w:hint="eastAsia"/>
            <w:color w:val="000000" w:themeColor="text1"/>
            <w:sz w:val="28"/>
            <w:szCs w:val="28"/>
            <w:shd w:val="clear" w:color="auto" w:fill="FFFFFF"/>
          </w:rPr>
          <w:delText>互動遊戲中，將幼兒美感與動作技能、執行功能以幼兒喜愛的童話故事「三隻小豬」結合為遊戲主軸，讓幼兒經由體感互動遊戲之美感教學課程之後，提升幼兒的動作技能、執行功能及幼兒美感能力，藉此來因應未來各領域的挑戰。</w:delText>
        </w:r>
      </w:del>
    </w:p>
    <w:p w14:paraId="71515D96" w14:textId="77777777" w:rsidR="00221778" w:rsidRPr="00902DE8" w:rsidDel="00EB6B65" w:rsidRDefault="00221778">
      <w:pPr>
        <w:adjustRightInd w:val="0"/>
        <w:snapToGrid w:val="0"/>
        <w:spacing w:line="360" w:lineRule="auto"/>
        <w:ind w:firstLine="560"/>
        <w:jc w:val="both"/>
        <w:rPr>
          <w:del w:id="383" w:author="user" w:date="2021-09-24T08:55:00Z"/>
          <w:rFonts w:ascii="標楷體" w:eastAsia="標楷體" w:hAnsi="標楷體"/>
          <w:color w:val="000000" w:themeColor="text1"/>
          <w:sz w:val="28"/>
          <w:szCs w:val="28"/>
        </w:rPr>
        <w:pPrChange w:id="384" w:author="user" w:date="2021-09-24T10:14:00Z">
          <w:pPr>
            <w:spacing w:line="480" w:lineRule="auto"/>
            <w:jc w:val="both"/>
          </w:pPr>
        </w:pPrChange>
      </w:pPr>
    </w:p>
    <w:p w14:paraId="598032C2" w14:textId="77777777" w:rsidR="00221778" w:rsidDel="00EB6B65" w:rsidRDefault="00221778">
      <w:pPr>
        <w:snapToGrid w:val="0"/>
        <w:spacing w:line="360" w:lineRule="auto"/>
        <w:jc w:val="both"/>
        <w:rPr>
          <w:del w:id="385" w:author="user" w:date="2021-09-24T08:55:00Z"/>
          <w:rFonts w:ascii="標楷體" w:eastAsia="標楷體" w:hAnsi="標楷體"/>
          <w:color w:val="000000" w:themeColor="text1"/>
          <w:sz w:val="28"/>
          <w:szCs w:val="28"/>
        </w:rPr>
        <w:pPrChange w:id="386" w:author="user" w:date="2021-09-24T10:14:00Z">
          <w:pPr>
            <w:spacing w:line="480" w:lineRule="auto"/>
            <w:jc w:val="both"/>
          </w:pPr>
        </w:pPrChange>
      </w:pPr>
    </w:p>
    <w:p w14:paraId="262832A4" w14:textId="77777777" w:rsidR="00221778" w:rsidDel="00EB6B65" w:rsidRDefault="00221778">
      <w:pPr>
        <w:snapToGrid w:val="0"/>
        <w:spacing w:line="360" w:lineRule="auto"/>
        <w:jc w:val="both"/>
        <w:rPr>
          <w:del w:id="387" w:author="user" w:date="2021-09-24T08:55:00Z"/>
          <w:rFonts w:ascii="標楷體" w:eastAsia="標楷體" w:hAnsi="標楷體"/>
          <w:color w:val="000000" w:themeColor="text1"/>
          <w:sz w:val="28"/>
          <w:szCs w:val="28"/>
        </w:rPr>
        <w:pPrChange w:id="388" w:author="user" w:date="2021-09-24T10:14:00Z">
          <w:pPr>
            <w:spacing w:line="480" w:lineRule="auto"/>
            <w:jc w:val="both"/>
          </w:pPr>
        </w:pPrChange>
      </w:pPr>
    </w:p>
    <w:p w14:paraId="6F2B8236" w14:textId="77777777" w:rsidR="00221778" w:rsidDel="00EB6B65" w:rsidRDefault="00221778">
      <w:pPr>
        <w:snapToGrid w:val="0"/>
        <w:spacing w:line="360" w:lineRule="auto"/>
        <w:jc w:val="both"/>
        <w:rPr>
          <w:del w:id="389" w:author="user" w:date="2021-09-24T08:55:00Z"/>
          <w:rFonts w:ascii="標楷體" w:eastAsia="標楷體" w:hAnsi="標楷體"/>
          <w:color w:val="000000" w:themeColor="text1"/>
          <w:sz w:val="28"/>
          <w:szCs w:val="28"/>
        </w:rPr>
        <w:pPrChange w:id="390" w:author="user" w:date="2021-09-24T10:14:00Z">
          <w:pPr>
            <w:spacing w:line="480" w:lineRule="auto"/>
            <w:jc w:val="both"/>
          </w:pPr>
        </w:pPrChange>
      </w:pPr>
    </w:p>
    <w:p w14:paraId="732F3A24" w14:textId="77777777" w:rsidR="00221778" w:rsidDel="00EB6B65" w:rsidRDefault="00221778">
      <w:pPr>
        <w:snapToGrid w:val="0"/>
        <w:spacing w:line="360" w:lineRule="auto"/>
        <w:jc w:val="both"/>
        <w:rPr>
          <w:del w:id="391" w:author="user" w:date="2021-09-24T08:55:00Z"/>
          <w:rFonts w:ascii="標楷體" w:eastAsia="標楷體" w:hAnsi="標楷體"/>
          <w:color w:val="000000" w:themeColor="text1"/>
          <w:sz w:val="28"/>
          <w:szCs w:val="28"/>
        </w:rPr>
        <w:pPrChange w:id="392" w:author="user" w:date="2021-09-24T10:14:00Z">
          <w:pPr>
            <w:spacing w:line="480" w:lineRule="auto"/>
            <w:jc w:val="both"/>
          </w:pPr>
        </w:pPrChange>
      </w:pPr>
    </w:p>
    <w:p w14:paraId="75D65FE6" w14:textId="77777777" w:rsidR="00221778" w:rsidDel="00EB6B65" w:rsidRDefault="00221778">
      <w:pPr>
        <w:snapToGrid w:val="0"/>
        <w:spacing w:line="360" w:lineRule="auto"/>
        <w:jc w:val="both"/>
        <w:rPr>
          <w:del w:id="393" w:author="user" w:date="2021-09-24T08:55:00Z"/>
          <w:rFonts w:ascii="標楷體" w:eastAsia="標楷體" w:hAnsi="標楷體"/>
          <w:color w:val="000000" w:themeColor="text1"/>
          <w:sz w:val="28"/>
          <w:szCs w:val="28"/>
        </w:rPr>
        <w:pPrChange w:id="394" w:author="user" w:date="2021-09-24T10:14:00Z">
          <w:pPr>
            <w:spacing w:line="480" w:lineRule="auto"/>
            <w:jc w:val="both"/>
          </w:pPr>
        </w:pPrChange>
      </w:pPr>
    </w:p>
    <w:p w14:paraId="3C29FF41" w14:textId="77777777" w:rsidR="00221778" w:rsidDel="00EB6B65" w:rsidRDefault="00221778">
      <w:pPr>
        <w:snapToGrid w:val="0"/>
        <w:spacing w:line="360" w:lineRule="auto"/>
        <w:jc w:val="both"/>
        <w:rPr>
          <w:del w:id="395" w:author="user" w:date="2021-09-24T08:55:00Z"/>
          <w:rFonts w:ascii="標楷體" w:eastAsia="標楷體" w:hAnsi="標楷體"/>
          <w:color w:val="000000" w:themeColor="text1"/>
          <w:sz w:val="28"/>
          <w:szCs w:val="28"/>
        </w:rPr>
        <w:pPrChange w:id="396" w:author="user" w:date="2021-09-24T10:14:00Z">
          <w:pPr>
            <w:spacing w:line="480" w:lineRule="auto"/>
            <w:jc w:val="both"/>
          </w:pPr>
        </w:pPrChange>
      </w:pPr>
    </w:p>
    <w:p w14:paraId="32322E77" w14:textId="77777777" w:rsidR="00221778" w:rsidDel="00EB6B65" w:rsidRDefault="00221778">
      <w:pPr>
        <w:snapToGrid w:val="0"/>
        <w:spacing w:line="360" w:lineRule="auto"/>
        <w:jc w:val="both"/>
        <w:rPr>
          <w:del w:id="397" w:author="user" w:date="2021-09-24T08:55:00Z"/>
          <w:rFonts w:ascii="標楷體" w:eastAsia="標楷體" w:hAnsi="標楷體"/>
          <w:color w:val="000000" w:themeColor="text1"/>
          <w:sz w:val="28"/>
          <w:szCs w:val="28"/>
        </w:rPr>
        <w:pPrChange w:id="398" w:author="user" w:date="2021-09-24T10:14:00Z">
          <w:pPr>
            <w:spacing w:line="480" w:lineRule="auto"/>
            <w:jc w:val="both"/>
          </w:pPr>
        </w:pPrChange>
      </w:pPr>
    </w:p>
    <w:p w14:paraId="4A2D5A81" w14:textId="77777777" w:rsidR="00221778" w:rsidDel="00EB6B65" w:rsidRDefault="00221778">
      <w:pPr>
        <w:snapToGrid w:val="0"/>
        <w:spacing w:line="360" w:lineRule="auto"/>
        <w:jc w:val="both"/>
        <w:rPr>
          <w:del w:id="399" w:author="user" w:date="2021-09-24T08:55:00Z"/>
          <w:rFonts w:ascii="標楷體" w:eastAsia="標楷體" w:hAnsi="標楷體"/>
          <w:color w:val="000000" w:themeColor="text1"/>
          <w:sz w:val="28"/>
          <w:szCs w:val="28"/>
        </w:rPr>
        <w:pPrChange w:id="400" w:author="user" w:date="2021-09-24T10:14:00Z">
          <w:pPr>
            <w:spacing w:line="480" w:lineRule="auto"/>
            <w:jc w:val="both"/>
          </w:pPr>
        </w:pPrChange>
      </w:pPr>
    </w:p>
    <w:p w14:paraId="48F5E772" w14:textId="77777777" w:rsidR="00221778" w:rsidDel="00EB6B65" w:rsidRDefault="00221778">
      <w:pPr>
        <w:snapToGrid w:val="0"/>
        <w:spacing w:line="360" w:lineRule="auto"/>
        <w:jc w:val="both"/>
        <w:rPr>
          <w:del w:id="401" w:author="user" w:date="2021-09-24T08:55:00Z"/>
          <w:rFonts w:ascii="標楷體" w:eastAsia="標楷體" w:hAnsi="標楷體"/>
          <w:color w:val="000000" w:themeColor="text1"/>
          <w:sz w:val="28"/>
          <w:szCs w:val="28"/>
        </w:rPr>
        <w:pPrChange w:id="402" w:author="user" w:date="2021-09-24T10:14:00Z">
          <w:pPr>
            <w:spacing w:line="480" w:lineRule="auto"/>
            <w:jc w:val="both"/>
          </w:pPr>
        </w:pPrChange>
      </w:pPr>
    </w:p>
    <w:p w14:paraId="1CBCDF6D" w14:textId="77777777" w:rsidR="00221778" w:rsidRDefault="00221778">
      <w:pPr>
        <w:snapToGrid w:val="0"/>
        <w:spacing w:line="360" w:lineRule="auto"/>
        <w:rPr>
          <w:ins w:id="403" w:author="user" w:date="2021-09-24T08:55:00Z"/>
          <w:rFonts w:ascii="標楷體" w:eastAsia="標楷體" w:hAnsi="標楷體"/>
          <w:color w:val="000000" w:themeColor="text1"/>
          <w:sz w:val="28"/>
          <w:szCs w:val="28"/>
        </w:rPr>
        <w:pPrChange w:id="404" w:author="user" w:date="2021-09-24T10:14:00Z">
          <w:pPr/>
        </w:pPrChange>
      </w:pPr>
      <w:del w:id="405" w:author="user" w:date="2021-09-24T08:55:00Z">
        <w:r w:rsidDel="00EB6B65">
          <w:rPr>
            <w:rFonts w:ascii="標楷體" w:eastAsia="標楷體" w:hAnsi="標楷體"/>
            <w:color w:val="000000" w:themeColor="text1"/>
            <w:sz w:val="28"/>
            <w:szCs w:val="28"/>
          </w:rPr>
          <w:br w:type="page"/>
        </w:r>
      </w:del>
    </w:p>
    <w:p w14:paraId="14D4185D" w14:textId="77777777" w:rsidR="00221778" w:rsidDel="00EB6B65" w:rsidRDefault="00221778">
      <w:pPr>
        <w:spacing w:line="360" w:lineRule="auto"/>
        <w:rPr>
          <w:del w:id="406" w:author="user" w:date="2021-09-24T08:55:00Z"/>
          <w:rFonts w:ascii="標楷體" w:eastAsia="標楷體" w:hAnsi="標楷體"/>
          <w:color w:val="000000" w:themeColor="text1"/>
          <w:sz w:val="28"/>
          <w:szCs w:val="28"/>
        </w:rPr>
        <w:pPrChange w:id="407" w:author="user" w:date="2021-09-24T08:29:00Z">
          <w:pPr/>
        </w:pPrChange>
      </w:pPr>
    </w:p>
    <w:bookmarkEnd w:id="41"/>
    <w:bookmarkEnd w:id="42"/>
    <w:bookmarkEnd w:id="43"/>
    <w:bookmarkEnd w:id="44"/>
    <w:bookmarkEnd w:id="45"/>
    <w:bookmarkEnd w:id="46"/>
    <w:bookmarkEnd w:id="47"/>
    <w:bookmarkEnd w:id="48"/>
    <w:bookmarkEnd w:id="49"/>
    <w:p w14:paraId="7132F7FD" w14:textId="69002DA8" w:rsidR="00AC2DE1" w:rsidRPr="008075E0" w:rsidRDefault="00C60393">
      <w:pPr>
        <w:adjustRightInd w:val="0"/>
        <w:snapToGrid w:val="0"/>
        <w:spacing w:line="360" w:lineRule="auto"/>
        <w:jc w:val="center"/>
        <w:outlineLvl w:val="1"/>
        <w:rPr>
          <w:rFonts w:ascii="標楷體" w:eastAsia="標楷體" w:hAnsi="標楷體" w:cs="Times New Roman"/>
          <w:color w:val="000000" w:themeColor="text1"/>
          <w:sz w:val="32"/>
          <w:szCs w:val="32"/>
        </w:rPr>
      </w:pPr>
      <w:r w:rsidRPr="008075E0">
        <w:rPr>
          <w:rFonts w:ascii="標楷體" w:eastAsia="標楷體" w:hAnsi="標楷體" w:cs="Times New Roman" w:hint="eastAsia"/>
          <w:color w:val="000000" w:themeColor="text1"/>
          <w:sz w:val="32"/>
          <w:szCs w:val="32"/>
        </w:rPr>
        <w:t>第二節</w:t>
      </w:r>
      <w:r w:rsidRPr="008075E0">
        <w:rPr>
          <w:rFonts w:ascii="標楷體" w:eastAsia="標楷體" w:hAnsi="標楷體" w:cs="Times New Roman"/>
          <w:color w:val="000000" w:themeColor="text1"/>
          <w:sz w:val="32"/>
          <w:szCs w:val="32"/>
        </w:rPr>
        <w:t xml:space="preserve"> </w:t>
      </w:r>
      <w:r w:rsidRPr="008075E0">
        <w:rPr>
          <w:rFonts w:ascii="標楷體" w:eastAsia="標楷體" w:hAnsi="標楷體" w:cs="Times New Roman" w:hint="eastAsia"/>
          <w:color w:val="000000" w:themeColor="text1"/>
          <w:sz w:val="32"/>
          <w:szCs w:val="32"/>
        </w:rPr>
        <w:t>研究目的</w:t>
      </w:r>
    </w:p>
    <w:p w14:paraId="4B608A70" w14:textId="1C133FDC" w:rsidR="00AC2DE1" w:rsidRPr="002632EC" w:rsidRDefault="00C60393">
      <w:pPr>
        <w:pStyle w:val="2"/>
        <w:adjustRightInd w:val="0"/>
        <w:snapToGrid w:val="0"/>
        <w:spacing w:line="360" w:lineRule="auto"/>
        <w:ind w:firstLineChars="200" w:firstLine="560"/>
        <w:rPr>
          <w:rFonts w:ascii="Times New Roman" w:hAnsi="Times New Roman"/>
          <w:color w:val="000000" w:themeColor="text1"/>
          <w:szCs w:val="28"/>
        </w:rPr>
      </w:pPr>
      <w:proofErr w:type="gramStart"/>
      <w:r w:rsidRPr="002632EC">
        <w:rPr>
          <w:rFonts w:ascii="Times New Roman" w:hAnsi="Times New Roman" w:hint="eastAsia"/>
          <w:color w:val="000000" w:themeColor="text1"/>
          <w:szCs w:val="28"/>
        </w:rPr>
        <w:t>根據前節所</w:t>
      </w:r>
      <w:proofErr w:type="gramEnd"/>
      <w:r w:rsidRPr="002632EC">
        <w:rPr>
          <w:rFonts w:ascii="Times New Roman" w:hAnsi="Times New Roman" w:hint="eastAsia"/>
          <w:color w:val="000000" w:themeColor="text1"/>
          <w:szCs w:val="28"/>
        </w:rPr>
        <w:t>述研究背景與動機，本研究的目的如下：</w:t>
      </w:r>
    </w:p>
    <w:p w14:paraId="51ABC952" w14:textId="096B77CC" w:rsidR="00AC2DE1" w:rsidRPr="002632EC" w:rsidRDefault="00C60393">
      <w:pPr>
        <w:pStyle w:val="a7"/>
        <w:numPr>
          <w:ilvl w:val="0"/>
          <w:numId w:val="1"/>
        </w:numPr>
        <w:adjustRightInd w:val="0"/>
        <w:snapToGrid w:val="0"/>
        <w:spacing w:line="360" w:lineRule="auto"/>
        <w:ind w:leftChars="0"/>
        <w:jc w:val="both"/>
        <w:rPr>
          <w:rFonts w:ascii="Times New Roman" w:eastAsia="標楷體" w:hAnsi="Times New Roman"/>
          <w:color w:val="000000" w:themeColor="text1"/>
          <w:sz w:val="28"/>
          <w:szCs w:val="28"/>
        </w:rPr>
      </w:pPr>
      <w:r w:rsidRPr="00466459">
        <w:rPr>
          <w:rFonts w:ascii="Times New Roman" w:eastAsia="標楷體" w:hAnsi="Times New Roman" w:hint="eastAsia"/>
          <w:color w:val="000000" w:themeColor="text1"/>
          <w:sz w:val="28"/>
          <w:szCs w:val="28"/>
        </w:rPr>
        <w:t>規劃與發展一套運用遊戲式學習模型</w:t>
      </w:r>
      <w:r w:rsidRPr="00466459">
        <w:rPr>
          <w:rFonts w:ascii="Times New Roman" w:eastAsia="標楷體" w:hAnsi="Times New Roman"/>
          <w:color w:val="000000" w:themeColor="text1"/>
          <w:sz w:val="28"/>
          <w:szCs w:val="28"/>
        </w:rPr>
        <w:t>IPO</w:t>
      </w:r>
      <w:r w:rsidRPr="00466459">
        <w:rPr>
          <w:rFonts w:ascii="Times New Roman" w:eastAsia="標楷體" w:hAnsi="Times New Roman" w:hint="eastAsia"/>
          <w:color w:val="000000" w:themeColor="text1"/>
          <w:sz w:val="28"/>
          <w:szCs w:val="28"/>
        </w:rPr>
        <w:t>於</w:t>
      </w:r>
      <w:del w:id="408" w:author="user" w:date="2021-09-24T10:18:00Z">
        <w:r w:rsidRPr="00466459" w:rsidDel="00546ECF">
          <w:rPr>
            <w:rFonts w:ascii="Times New Roman" w:eastAsia="標楷體" w:hAnsi="Times New Roman" w:hint="eastAsia"/>
            <w:color w:val="000000" w:themeColor="text1"/>
            <w:sz w:val="28"/>
            <w:szCs w:val="28"/>
          </w:rPr>
          <w:delText>體感互動遊戲</w:delText>
        </w:r>
      </w:del>
      <w:proofErr w:type="gramStart"/>
      <w:ins w:id="409" w:author="user" w:date="2021-09-24T10:18:00Z">
        <w:r w:rsidR="00546ECF">
          <w:rPr>
            <w:rFonts w:ascii="Times New Roman" w:eastAsia="標楷體" w:hAnsi="Times New Roman" w:hint="eastAsia"/>
            <w:color w:val="000000" w:themeColor="text1"/>
            <w:sz w:val="28"/>
            <w:szCs w:val="28"/>
          </w:rPr>
          <w:t>互動式體感遊戲</w:t>
        </w:r>
      </w:ins>
      <w:proofErr w:type="gramEnd"/>
      <w:r w:rsidRPr="00466459">
        <w:rPr>
          <w:rFonts w:ascii="Times New Roman" w:eastAsia="標楷體" w:hAnsi="Times New Roman" w:hint="eastAsia"/>
          <w:color w:val="000000" w:themeColor="text1"/>
          <w:sz w:val="28"/>
          <w:szCs w:val="28"/>
        </w:rPr>
        <w:t>之教學課程</w:t>
      </w:r>
      <w:r w:rsidRPr="002632EC">
        <w:rPr>
          <w:rFonts w:ascii="Times New Roman" w:eastAsia="標楷體" w:hAnsi="Times New Roman" w:cs="Times New Roman" w:hint="eastAsia"/>
          <w:color w:val="000000" w:themeColor="text1"/>
          <w:sz w:val="28"/>
          <w:szCs w:val="28"/>
        </w:rPr>
        <w:t>。</w:t>
      </w:r>
    </w:p>
    <w:p w14:paraId="46573870" w14:textId="4F648787" w:rsidR="00AC2DE1" w:rsidRPr="002632EC" w:rsidRDefault="00C60393">
      <w:pPr>
        <w:pStyle w:val="a7"/>
        <w:numPr>
          <w:ilvl w:val="0"/>
          <w:numId w:val="1"/>
        </w:numPr>
        <w:adjustRightInd w:val="0"/>
        <w:snapToGrid w:val="0"/>
        <w:spacing w:line="360" w:lineRule="auto"/>
        <w:ind w:leftChars="0"/>
        <w:jc w:val="both"/>
        <w:rPr>
          <w:rFonts w:ascii="Times New Roman" w:eastAsia="標楷體" w:hAnsi="Times New Roman"/>
          <w:color w:val="000000" w:themeColor="text1"/>
          <w:sz w:val="28"/>
          <w:szCs w:val="28"/>
        </w:rPr>
      </w:pPr>
      <w:r w:rsidRPr="00466459">
        <w:rPr>
          <w:rFonts w:ascii="Times New Roman" w:eastAsia="標楷體" w:hAnsi="Times New Roman" w:hint="eastAsia"/>
          <w:color w:val="000000" w:themeColor="text1"/>
          <w:sz w:val="28"/>
          <w:szCs w:val="28"/>
        </w:rPr>
        <w:t>探討幼兒使用（</w:t>
      </w:r>
      <w:ins w:id="410" w:author="user" w:date="2021-09-24T10:16:00Z">
        <w:r w:rsidR="00546ECF" w:rsidRPr="00466459">
          <w:rPr>
            <w:rFonts w:ascii="Times New Roman" w:eastAsia="標楷體" w:hAnsi="Times New Roman" w:hint="eastAsia"/>
            <w:color w:val="000000" w:themeColor="text1"/>
            <w:sz w:val="28"/>
            <w:szCs w:val="28"/>
          </w:rPr>
          <w:t>互動</w:t>
        </w:r>
        <w:r w:rsidR="00546ECF">
          <w:rPr>
            <w:rFonts w:ascii="Times New Roman" w:eastAsia="標楷體" w:hAnsi="Times New Roman" w:hint="eastAsia"/>
            <w:color w:val="000000" w:themeColor="text1"/>
            <w:sz w:val="28"/>
            <w:szCs w:val="28"/>
          </w:rPr>
          <w:t>式</w:t>
        </w:r>
      </w:ins>
      <w:r w:rsidRPr="00466459">
        <w:rPr>
          <w:rFonts w:ascii="Times New Roman" w:eastAsia="標楷體" w:hAnsi="Times New Roman" w:hint="eastAsia"/>
          <w:color w:val="000000" w:themeColor="text1"/>
          <w:sz w:val="28"/>
          <w:szCs w:val="28"/>
        </w:rPr>
        <w:t>體感</w:t>
      </w:r>
      <w:del w:id="411" w:author="user" w:date="2021-09-24T10:16:00Z">
        <w:r w:rsidRPr="00466459" w:rsidDel="00546ECF">
          <w:rPr>
            <w:rFonts w:ascii="Times New Roman" w:eastAsia="標楷體" w:hAnsi="Times New Roman" w:hint="eastAsia"/>
            <w:color w:val="000000" w:themeColor="text1"/>
            <w:sz w:val="28"/>
            <w:szCs w:val="28"/>
          </w:rPr>
          <w:delText>互動</w:delText>
        </w:r>
      </w:del>
      <w:r w:rsidRPr="00466459">
        <w:rPr>
          <w:rFonts w:ascii="Times New Roman" w:eastAsia="標楷體" w:hAnsi="Times New Roman" w:hint="eastAsia"/>
          <w:color w:val="000000" w:themeColor="text1"/>
          <w:sz w:val="28"/>
          <w:szCs w:val="28"/>
        </w:rPr>
        <w:t>遊戲和傳統教學於美感活動課程）不同教學方式對美感學習（</w:t>
      </w:r>
      <w:ins w:id="412" w:author="user" w:date="2021-09-24T10:10:00Z">
        <w:r w:rsidR="00AB3C61">
          <w:rPr>
            <w:rFonts w:ascii="Times New Roman" w:eastAsia="標楷體" w:hAnsi="Times New Roman" w:cs="標楷體" w:hint="eastAsia"/>
            <w:color w:val="000000" w:themeColor="text1"/>
            <w:sz w:val="28"/>
            <w:szCs w:val="28"/>
            <w:shd w:val="clear" w:color="auto" w:fill="FFFFFF"/>
          </w:rPr>
          <w:t>視覺藝術</w:t>
        </w:r>
      </w:ins>
      <w:del w:id="413" w:author="user" w:date="2021-09-24T10:10:00Z">
        <w:r w:rsidRPr="00466459" w:rsidDel="00AB3C61">
          <w:rPr>
            <w:rFonts w:ascii="Times New Roman" w:eastAsia="標楷體" w:hAnsi="Times New Roman" w:hint="eastAsia"/>
            <w:color w:val="000000" w:themeColor="text1"/>
            <w:sz w:val="28"/>
            <w:szCs w:val="28"/>
          </w:rPr>
          <w:delText>顏色與形狀</w:delText>
        </w:r>
      </w:del>
      <w:r w:rsidRPr="00466459">
        <w:rPr>
          <w:rFonts w:ascii="Times New Roman" w:eastAsia="標楷體" w:hAnsi="Times New Roman" w:hint="eastAsia"/>
          <w:color w:val="000000" w:themeColor="text1"/>
          <w:sz w:val="28"/>
          <w:szCs w:val="28"/>
        </w:rPr>
        <w:t>）學習成效的差異</w:t>
      </w:r>
      <w:r w:rsidRPr="002632EC">
        <w:rPr>
          <w:rFonts w:ascii="Times New Roman" w:eastAsia="標楷體" w:hAnsi="Times New Roman" w:hint="eastAsia"/>
          <w:color w:val="000000" w:themeColor="text1"/>
          <w:sz w:val="28"/>
          <w:szCs w:val="28"/>
        </w:rPr>
        <w:t>。</w:t>
      </w:r>
    </w:p>
    <w:p w14:paraId="1B1CFEE0" w14:textId="4D4E8761" w:rsidR="00AC2DE1" w:rsidRPr="002632EC" w:rsidRDefault="00C60393">
      <w:pPr>
        <w:pStyle w:val="a7"/>
        <w:numPr>
          <w:ilvl w:val="0"/>
          <w:numId w:val="1"/>
        </w:numPr>
        <w:adjustRightInd w:val="0"/>
        <w:snapToGrid w:val="0"/>
        <w:spacing w:line="360" w:lineRule="auto"/>
        <w:ind w:leftChars="0"/>
        <w:jc w:val="both"/>
        <w:rPr>
          <w:rFonts w:ascii="Times New Roman" w:eastAsia="標楷體" w:hAnsi="Times New Roman"/>
          <w:color w:val="000000" w:themeColor="text1"/>
          <w:sz w:val="28"/>
          <w:szCs w:val="28"/>
        </w:rPr>
      </w:pPr>
      <w:r w:rsidRPr="00466459">
        <w:rPr>
          <w:rFonts w:ascii="Times New Roman" w:eastAsia="標楷體" w:hAnsi="Times New Roman" w:hint="eastAsia"/>
          <w:color w:val="000000" w:themeColor="text1"/>
          <w:sz w:val="28"/>
          <w:szCs w:val="28"/>
        </w:rPr>
        <w:t>探討幼兒使用（</w:t>
      </w:r>
      <w:ins w:id="414" w:author="user" w:date="2021-09-24T10:17:00Z">
        <w:r w:rsidR="00546ECF" w:rsidRPr="00466459">
          <w:rPr>
            <w:rFonts w:ascii="Times New Roman" w:eastAsia="標楷體" w:hAnsi="Times New Roman" w:hint="eastAsia"/>
            <w:color w:val="000000" w:themeColor="text1"/>
            <w:sz w:val="28"/>
            <w:szCs w:val="28"/>
          </w:rPr>
          <w:t>互動</w:t>
        </w:r>
        <w:r w:rsidR="00546ECF">
          <w:rPr>
            <w:rFonts w:ascii="Times New Roman" w:eastAsia="標楷體" w:hAnsi="Times New Roman" w:hint="eastAsia"/>
            <w:color w:val="000000" w:themeColor="text1"/>
            <w:sz w:val="28"/>
            <w:szCs w:val="28"/>
          </w:rPr>
          <w:t>式</w:t>
        </w:r>
      </w:ins>
      <w:r w:rsidRPr="00466459">
        <w:rPr>
          <w:rFonts w:ascii="Times New Roman" w:eastAsia="標楷體" w:hAnsi="Times New Roman" w:hint="eastAsia"/>
          <w:color w:val="000000" w:themeColor="text1"/>
          <w:sz w:val="28"/>
          <w:szCs w:val="28"/>
        </w:rPr>
        <w:t>體感</w:t>
      </w:r>
      <w:del w:id="415" w:author="user" w:date="2021-09-24T10:17:00Z">
        <w:r w:rsidRPr="00466459" w:rsidDel="00546ECF">
          <w:rPr>
            <w:rFonts w:ascii="Times New Roman" w:eastAsia="標楷體" w:hAnsi="Times New Roman" w:hint="eastAsia"/>
            <w:color w:val="000000" w:themeColor="text1"/>
            <w:sz w:val="28"/>
            <w:szCs w:val="28"/>
          </w:rPr>
          <w:delText>互動</w:delText>
        </w:r>
      </w:del>
      <w:r w:rsidRPr="00466459">
        <w:rPr>
          <w:rFonts w:ascii="Times New Roman" w:eastAsia="標楷體" w:hAnsi="Times New Roman" w:hint="eastAsia"/>
          <w:color w:val="000000" w:themeColor="text1"/>
          <w:sz w:val="28"/>
          <w:szCs w:val="28"/>
        </w:rPr>
        <w:t>遊戲和傳統</w:t>
      </w:r>
      <w:del w:id="416" w:author="user" w:date="2021-09-24T10:17:00Z">
        <w:r w:rsidRPr="00466459" w:rsidDel="00546ECF">
          <w:rPr>
            <w:rFonts w:ascii="Times New Roman" w:eastAsia="標楷體" w:hAnsi="Times New Roman" w:hint="eastAsia"/>
            <w:color w:val="000000" w:themeColor="text1"/>
            <w:sz w:val="28"/>
            <w:szCs w:val="28"/>
          </w:rPr>
          <w:delText>教學於美感</w:delText>
        </w:r>
      </w:del>
      <w:r w:rsidRPr="00466459">
        <w:rPr>
          <w:rFonts w:ascii="Times New Roman" w:eastAsia="標楷體" w:hAnsi="Times New Roman" w:hint="eastAsia"/>
          <w:color w:val="000000" w:themeColor="text1"/>
          <w:sz w:val="28"/>
          <w:szCs w:val="28"/>
        </w:rPr>
        <w:t>活動課程）不同教學方式對動作技能（穩定性、操作性、移動性）的差異</w:t>
      </w:r>
      <w:r w:rsidRPr="002632EC">
        <w:rPr>
          <w:rFonts w:ascii="Times New Roman" w:eastAsia="標楷體" w:hAnsi="Times New Roman" w:hint="eastAsia"/>
          <w:color w:val="000000" w:themeColor="text1"/>
          <w:sz w:val="28"/>
          <w:szCs w:val="28"/>
        </w:rPr>
        <w:t>。</w:t>
      </w:r>
    </w:p>
    <w:p w14:paraId="426A9737" w14:textId="2CD8620E" w:rsidR="00AC2DE1" w:rsidRPr="002632EC" w:rsidRDefault="00C60393">
      <w:pPr>
        <w:pStyle w:val="a7"/>
        <w:numPr>
          <w:ilvl w:val="0"/>
          <w:numId w:val="1"/>
        </w:numPr>
        <w:adjustRightInd w:val="0"/>
        <w:snapToGrid w:val="0"/>
        <w:spacing w:line="360" w:lineRule="auto"/>
        <w:ind w:leftChars="0"/>
        <w:jc w:val="both"/>
        <w:rPr>
          <w:rFonts w:ascii="Times New Roman" w:eastAsia="標楷體" w:hAnsi="Times New Roman"/>
          <w:color w:val="000000" w:themeColor="text1"/>
          <w:sz w:val="28"/>
          <w:szCs w:val="28"/>
        </w:rPr>
      </w:pPr>
      <w:r w:rsidRPr="00466459">
        <w:rPr>
          <w:rFonts w:ascii="Times New Roman" w:eastAsia="標楷體" w:hAnsi="Times New Roman" w:hint="eastAsia"/>
          <w:color w:val="000000" w:themeColor="text1"/>
          <w:sz w:val="28"/>
          <w:szCs w:val="28"/>
        </w:rPr>
        <w:t>探討幼兒使用（</w:t>
      </w:r>
      <w:ins w:id="417" w:author="user" w:date="2021-09-24T10:17:00Z">
        <w:r w:rsidR="00546ECF" w:rsidRPr="00466459">
          <w:rPr>
            <w:rFonts w:ascii="Times New Roman" w:eastAsia="標楷體" w:hAnsi="Times New Roman" w:hint="eastAsia"/>
            <w:color w:val="000000" w:themeColor="text1"/>
            <w:sz w:val="28"/>
            <w:szCs w:val="28"/>
          </w:rPr>
          <w:t>互動</w:t>
        </w:r>
        <w:r w:rsidR="00546ECF">
          <w:rPr>
            <w:rFonts w:ascii="Times New Roman" w:eastAsia="標楷體" w:hAnsi="Times New Roman" w:hint="eastAsia"/>
            <w:color w:val="000000" w:themeColor="text1"/>
            <w:sz w:val="28"/>
            <w:szCs w:val="28"/>
          </w:rPr>
          <w:t>式</w:t>
        </w:r>
      </w:ins>
      <w:r w:rsidRPr="00466459">
        <w:rPr>
          <w:rFonts w:ascii="Times New Roman" w:eastAsia="標楷體" w:hAnsi="Times New Roman" w:hint="eastAsia"/>
          <w:color w:val="000000" w:themeColor="text1"/>
          <w:sz w:val="28"/>
          <w:szCs w:val="28"/>
        </w:rPr>
        <w:t>體感</w:t>
      </w:r>
      <w:del w:id="418" w:author="user" w:date="2021-09-24T10:17:00Z">
        <w:r w:rsidRPr="00466459" w:rsidDel="00546ECF">
          <w:rPr>
            <w:rFonts w:ascii="Times New Roman" w:eastAsia="標楷體" w:hAnsi="Times New Roman" w:hint="eastAsia"/>
            <w:color w:val="000000" w:themeColor="text1"/>
            <w:sz w:val="28"/>
            <w:szCs w:val="28"/>
          </w:rPr>
          <w:delText>互動</w:delText>
        </w:r>
      </w:del>
      <w:r w:rsidRPr="00466459">
        <w:rPr>
          <w:rFonts w:ascii="Times New Roman" w:eastAsia="標楷體" w:hAnsi="Times New Roman" w:hint="eastAsia"/>
          <w:color w:val="000000" w:themeColor="text1"/>
          <w:sz w:val="28"/>
          <w:szCs w:val="28"/>
        </w:rPr>
        <w:t>遊戲和傳統</w:t>
      </w:r>
      <w:del w:id="419" w:author="user" w:date="2021-09-24T10:17:00Z">
        <w:r w:rsidRPr="00466459" w:rsidDel="00546ECF">
          <w:rPr>
            <w:rFonts w:ascii="Times New Roman" w:eastAsia="標楷體" w:hAnsi="Times New Roman" w:hint="eastAsia"/>
            <w:color w:val="000000" w:themeColor="text1"/>
            <w:sz w:val="28"/>
            <w:szCs w:val="28"/>
          </w:rPr>
          <w:delText>教學於美感</w:delText>
        </w:r>
      </w:del>
      <w:r w:rsidRPr="00466459">
        <w:rPr>
          <w:rFonts w:ascii="Times New Roman" w:eastAsia="標楷體" w:hAnsi="Times New Roman" w:hint="eastAsia"/>
          <w:color w:val="000000" w:themeColor="text1"/>
          <w:sz w:val="28"/>
          <w:szCs w:val="28"/>
        </w:rPr>
        <w:t>活動課程）不同教學方式對執行功能（工作記憶、抑制控制、認知靈活性）的差異</w:t>
      </w:r>
      <w:r w:rsidRPr="002632EC">
        <w:rPr>
          <w:rFonts w:ascii="Times New Roman" w:eastAsia="標楷體" w:hAnsi="Times New Roman" w:hint="eastAsia"/>
          <w:color w:val="000000" w:themeColor="text1"/>
          <w:sz w:val="28"/>
          <w:szCs w:val="28"/>
        </w:rPr>
        <w:t>。</w:t>
      </w:r>
    </w:p>
    <w:p w14:paraId="0E37E988" w14:textId="2AE1C2FE" w:rsidR="00AC2DE1" w:rsidDel="00AB3C61" w:rsidRDefault="00AC2DE1">
      <w:pPr>
        <w:adjustRightInd w:val="0"/>
        <w:snapToGrid w:val="0"/>
        <w:spacing w:line="360" w:lineRule="auto"/>
        <w:jc w:val="both"/>
        <w:rPr>
          <w:del w:id="420" w:author="user" w:date="2021-09-24T10:10:00Z"/>
          <w:rFonts w:ascii="標楷體" w:eastAsia="標楷體" w:hAnsi="標楷體"/>
          <w:color w:val="000000" w:themeColor="text1"/>
          <w:sz w:val="28"/>
          <w:szCs w:val="28"/>
        </w:rPr>
        <w:pPrChange w:id="421" w:author="user" w:date="2021-09-24T08:29:00Z">
          <w:pPr>
            <w:adjustRightInd w:val="0"/>
            <w:snapToGrid w:val="0"/>
            <w:spacing w:line="480" w:lineRule="auto"/>
            <w:jc w:val="both"/>
          </w:pPr>
        </w:pPrChange>
      </w:pPr>
    </w:p>
    <w:p w14:paraId="1206C400" w14:textId="3202447E" w:rsidR="00AC2DE1" w:rsidRPr="00466459" w:rsidDel="00AB3C61" w:rsidRDefault="00AC2DE1">
      <w:pPr>
        <w:adjustRightInd w:val="0"/>
        <w:snapToGrid w:val="0"/>
        <w:spacing w:line="360" w:lineRule="auto"/>
        <w:jc w:val="both"/>
        <w:rPr>
          <w:del w:id="422" w:author="user" w:date="2021-09-24T10:10:00Z"/>
          <w:rFonts w:ascii="標楷體" w:eastAsia="標楷體" w:hAnsi="標楷體"/>
          <w:color w:val="000000" w:themeColor="text1"/>
          <w:sz w:val="28"/>
          <w:szCs w:val="28"/>
        </w:rPr>
        <w:pPrChange w:id="423" w:author="user" w:date="2021-09-24T08:29:00Z">
          <w:pPr>
            <w:adjustRightInd w:val="0"/>
            <w:snapToGrid w:val="0"/>
            <w:spacing w:line="480" w:lineRule="auto"/>
            <w:jc w:val="both"/>
          </w:pPr>
        </w:pPrChange>
      </w:pPr>
    </w:p>
    <w:p w14:paraId="2899F351" w14:textId="1C0A74C9" w:rsidR="00AC2DE1" w:rsidRPr="00BD5A10" w:rsidDel="00AB3C61" w:rsidRDefault="00AC2DE1">
      <w:pPr>
        <w:adjustRightInd w:val="0"/>
        <w:snapToGrid w:val="0"/>
        <w:spacing w:line="360" w:lineRule="auto"/>
        <w:jc w:val="both"/>
        <w:rPr>
          <w:del w:id="424" w:author="user" w:date="2021-09-24T10:10:00Z"/>
          <w:rFonts w:ascii="BiauKai" w:eastAsia="BiauKai" w:hAnsi="BiauKai"/>
          <w:color w:val="000000" w:themeColor="text1"/>
          <w:sz w:val="28"/>
          <w:szCs w:val="28"/>
        </w:rPr>
      </w:pPr>
    </w:p>
    <w:p w14:paraId="3518308F" w14:textId="582F02C8" w:rsidR="00AC2DE1" w:rsidDel="00AB3C61" w:rsidRDefault="00AC2DE1">
      <w:pPr>
        <w:adjustRightInd w:val="0"/>
        <w:snapToGrid w:val="0"/>
        <w:spacing w:line="360" w:lineRule="auto"/>
        <w:jc w:val="both"/>
        <w:rPr>
          <w:del w:id="425" w:author="user" w:date="2021-09-24T10:10:00Z"/>
          <w:rFonts w:ascii="BiauKai" w:eastAsia="BiauKai" w:hAnsi="BiauKai"/>
          <w:color w:val="000000" w:themeColor="text1"/>
          <w:sz w:val="28"/>
          <w:szCs w:val="28"/>
        </w:rPr>
      </w:pPr>
    </w:p>
    <w:p w14:paraId="7C0BB862" w14:textId="1E8AA29A" w:rsidR="00AC2DE1" w:rsidRPr="00FC5E97" w:rsidDel="00AB3C61" w:rsidRDefault="00AC2DE1">
      <w:pPr>
        <w:adjustRightInd w:val="0"/>
        <w:snapToGrid w:val="0"/>
        <w:spacing w:line="360" w:lineRule="auto"/>
        <w:jc w:val="both"/>
        <w:rPr>
          <w:del w:id="426" w:author="user" w:date="2021-09-24T10:10:00Z"/>
          <w:rFonts w:ascii="BiauKai" w:eastAsia="BiauKai" w:hAnsi="BiauKai"/>
          <w:color w:val="000000" w:themeColor="text1"/>
          <w:sz w:val="28"/>
          <w:szCs w:val="28"/>
        </w:rPr>
      </w:pPr>
    </w:p>
    <w:p w14:paraId="68AD9105" w14:textId="478CAFA8" w:rsidR="00AC2DE1" w:rsidDel="00AB3C61" w:rsidRDefault="00AC2DE1">
      <w:pPr>
        <w:spacing w:line="360" w:lineRule="auto"/>
        <w:rPr>
          <w:del w:id="427" w:author="user" w:date="2021-09-24T10:10:00Z"/>
          <w:rFonts w:ascii="BiauKai" w:eastAsia="BiauKai" w:hAnsi="BiauKai"/>
          <w:color w:val="000000" w:themeColor="text1"/>
          <w:sz w:val="28"/>
          <w:szCs w:val="28"/>
        </w:rPr>
        <w:pPrChange w:id="428" w:author="user" w:date="2021-09-24T08:29:00Z">
          <w:pPr/>
        </w:pPrChange>
      </w:pPr>
    </w:p>
    <w:p w14:paraId="65A14BC0" w14:textId="7B3BA555" w:rsidR="00AC2DE1" w:rsidDel="00AB3C61" w:rsidRDefault="00AC2DE1">
      <w:pPr>
        <w:spacing w:line="360" w:lineRule="auto"/>
        <w:rPr>
          <w:del w:id="429" w:author="user" w:date="2021-09-24T10:10:00Z"/>
          <w:rFonts w:ascii="BiauKai" w:eastAsia="BiauKai" w:hAnsi="BiauKai"/>
          <w:color w:val="000000" w:themeColor="text1"/>
          <w:sz w:val="28"/>
          <w:szCs w:val="28"/>
        </w:rPr>
        <w:pPrChange w:id="430" w:author="user" w:date="2021-09-24T08:29:00Z">
          <w:pPr/>
        </w:pPrChange>
      </w:pPr>
    </w:p>
    <w:p w14:paraId="77E3E3E8" w14:textId="3A429DE6" w:rsidR="00AC2DE1" w:rsidDel="00AB3C61" w:rsidRDefault="00AC2DE1">
      <w:pPr>
        <w:spacing w:line="360" w:lineRule="auto"/>
        <w:rPr>
          <w:del w:id="431" w:author="user" w:date="2021-09-24T10:10:00Z"/>
          <w:rFonts w:ascii="BiauKai" w:eastAsia="BiauKai" w:hAnsi="BiauKai"/>
          <w:color w:val="000000" w:themeColor="text1"/>
          <w:sz w:val="28"/>
          <w:szCs w:val="28"/>
        </w:rPr>
        <w:pPrChange w:id="432" w:author="user" w:date="2021-09-24T08:29:00Z">
          <w:pPr/>
        </w:pPrChange>
      </w:pPr>
    </w:p>
    <w:p w14:paraId="7CAB2F58" w14:textId="28B04950" w:rsidR="00AC2DE1" w:rsidDel="00AB3C61" w:rsidRDefault="00AC2DE1">
      <w:pPr>
        <w:spacing w:line="360" w:lineRule="auto"/>
        <w:rPr>
          <w:del w:id="433" w:author="user" w:date="2021-09-24T10:10:00Z"/>
          <w:rFonts w:ascii="BiauKai" w:eastAsia="BiauKai" w:hAnsi="BiauKai"/>
          <w:color w:val="000000" w:themeColor="text1"/>
          <w:sz w:val="28"/>
          <w:szCs w:val="28"/>
        </w:rPr>
        <w:pPrChange w:id="434" w:author="user" w:date="2021-09-24T08:29:00Z">
          <w:pPr/>
        </w:pPrChange>
      </w:pPr>
    </w:p>
    <w:p w14:paraId="4E442ABE" w14:textId="0DF943DA" w:rsidR="00AC2DE1" w:rsidDel="00AB3C61" w:rsidRDefault="00AC2DE1">
      <w:pPr>
        <w:spacing w:line="360" w:lineRule="auto"/>
        <w:rPr>
          <w:del w:id="435" w:author="user" w:date="2021-09-24T10:10:00Z"/>
          <w:rFonts w:ascii="BiauKai" w:eastAsia="BiauKai" w:hAnsi="BiauKai"/>
          <w:color w:val="000000" w:themeColor="text1"/>
          <w:sz w:val="28"/>
          <w:szCs w:val="28"/>
        </w:rPr>
        <w:pPrChange w:id="436" w:author="user" w:date="2021-09-24T08:29:00Z">
          <w:pPr/>
        </w:pPrChange>
      </w:pPr>
    </w:p>
    <w:p w14:paraId="3B30CDF0" w14:textId="2EACC81B" w:rsidR="00AC2DE1" w:rsidRPr="00FE64C6" w:rsidDel="00AB3C61" w:rsidRDefault="00AC2DE1">
      <w:pPr>
        <w:spacing w:line="360" w:lineRule="auto"/>
        <w:rPr>
          <w:del w:id="437" w:author="user" w:date="2021-09-24T10:10:00Z"/>
          <w:rFonts w:ascii="BiauKai" w:eastAsia="BiauKai" w:hAnsi="BiauKai"/>
          <w:color w:val="000000" w:themeColor="text1"/>
          <w:szCs w:val="28"/>
        </w:rPr>
        <w:pPrChange w:id="438" w:author="user" w:date="2021-09-24T08:29:00Z">
          <w:pPr/>
        </w:pPrChange>
      </w:pPr>
    </w:p>
    <w:p w14:paraId="5C8CEE06" w14:textId="77777777" w:rsidR="00AB3C61" w:rsidRDefault="00AB3C61">
      <w:pPr>
        <w:rPr>
          <w:ins w:id="439" w:author="user" w:date="2021-09-24T10:10:00Z"/>
          <w:rFonts w:ascii="標楷體" w:eastAsia="標楷體" w:hAnsi="標楷體"/>
          <w:color w:val="000000" w:themeColor="text1"/>
          <w:sz w:val="32"/>
          <w:szCs w:val="32"/>
        </w:rPr>
      </w:pPr>
      <w:ins w:id="440" w:author="user" w:date="2021-09-24T10:10:00Z">
        <w:r>
          <w:rPr>
            <w:rFonts w:ascii="標楷體" w:eastAsia="標楷體" w:hAnsi="標楷體"/>
            <w:color w:val="000000" w:themeColor="text1"/>
            <w:sz w:val="32"/>
            <w:szCs w:val="32"/>
          </w:rPr>
          <w:br w:type="page"/>
        </w:r>
      </w:ins>
    </w:p>
    <w:p w14:paraId="5A59333F" w14:textId="35857958" w:rsidR="00AC2DE1" w:rsidRPr="008075E0" w:rsidRDefault="00C60393">
      <w:pPr>
        <w:adjustRightInd w:val="0"/>
        <w:snapToGrid w:val="0"/>
        <w:spacing w:line="360" w:lineRule="auto"/>
        <w:jc w:val="center"/>
        <w:outlineLvl w:val="1"/>
        <w:rPr>
          <w:rFonts w:ascii="標楷體" w:eastAsia="標楷體" w:hAnsi="標楷體"/>
          <w:color w:val="000000" w:themeColor="text1"/>
          <w:sz w:val="32"/>
          <w:szCs w:val="32"/>
        </w:rPr>
      </w:pPr>
      <w:r w:rsidRPr="008075E0">
        <w:rPr>
          <w:rFonts w:ascii="標楷體" w:eastAsia="標楷體" w:hAnsi="標楷體" w:hint="eastAsia"/>
          <w:color w:val="000000" w:themeColor="text1"/>
          <w:sz w:val="32"/>
          <w:szCs w:val="32"/>
        </w:rPr>
        <w:lastRenderedPageBreak/>
        <w:t>第三節</w:t>
      </w:r>
      <w:r w:rsidRPr="008075E0">
        <w:rPr>
          <w:rFonts w:ascii="標楷體" w:eastAsia="標楷體" w:hAnsi="標楷體"/>
          <w:color w:val="000000" w:themeColor="text1"/>
          <w:sz w:val="32"/>
          <w:szCs w:val="32"/>
        </w:rPr>
        <w:t xml:space="preserve"> </w:t>
      </w:r>
      <w:proofErr w:type="gramStart"/>
      <w:r w:rsidRPr="008075E0">
        <w:rPr>
          <w:rFonts w:ascii="標楷體" w:eastAsia="標楷體" w:hAnsi="標楷體" w:hint="eastAsia"/>
          <w:color w:val="000000" w:themeColor="text1"/>
          <w:sz w:val="32"/>
          <w:szCs w:val="32"/>
        </w:rPr>
        <w:t>待答問題</w:t>
      </w:r>
      <w:proofErr w:type="gramEnd"/>
    </w:p>
    <w:p w14:paraId="2B0FE788" w14:textId="5205E88B" w:rsidR="00AC2DE1" w:rsidRPr="002632EC" w:rsidRDefault="00C60393">
      <w:pPr>
        <w:pStyle w:val="2"/>
        <w:adjustRightInd w:val="0"/>
        <w:snapToGrid w:val="0"/>
        <w:spacing w:line="360" w:lineRule="auto"/>
        <w:ind w:firstLineChars="200" w:firstLine="560"/>
        <w:rPr>
          <w:rFonts w:ascii="Times New Roman" w:hAnsi="Times New Roman"/>
          <w:color w:val="000000" w:themeColor="text1"/>
          <w:szCs w:val="28"/>
        </w:rPr>
      </w:pPr>
      <w:r w:rsidRPr="002632EC">
        <w:rPr>
          <w:rFonts w:ascii="Times New Roman" w:hAnsi="Times New Roman" w:hint="eastAsia"/>
          <w:color w:val="000000" w:themeColor="text1"/>
          <w:szCs w:val="28"/>
        </w:rPr>
        <w:t>根據研究動機與目的，以下提出</w:t>
      </w:r>
      <w:proofErr w:type="gramStart"/>
      <w:r w:rsidRPr="002632EC">
        <w:rPr>
          <w:rFonts w:ascii="Times New Roman" w:hAnsi="Times New Roman" w:hint="eastAsia"/>
          <w:color w:val="000000" w:themeColor="text1"/>
          <w:szCs w:val="28"/>
        </w:rPr>
        <w:t>幾點待答問題</w:t>
      </w:r>
      <w:proofErr w:type="gramEnd"/>
      <w:r w:rsidRPr="002632EC">
        <w:rPr>
          <w:rFonts w:ascii="Times New Roman" w:hAnsi="Times New Roman" w:hint="eastAsia"/>
          <w:color w:val="000000" w:themeColor="text1"/>
          <w:szCs w:val="28"/>
        </w:rPr>
        <w:t>：</w:t>
      </w:r>
    </w:p>
    <w:p w14:paraId="1C32189C" w14:textId="7ADF84A1" w:rsidR="00AC2DE1" w:rsidRPr="002632EC" w:rsidRDefault="00C60393">
      <w:pPr>
        <w:pStyle w:val="2"/>
        <w:numPr>
          <w:ilvl w:val="0"/>
          <w:numId w:val="3"/>
        </w:numPr>
        <w:adjustRightInd w:val="0"/>
        <w:snapToGrid w:val="0"/>
        <w:spacing w:line="360" w:lineRule="auto"/>
        <w:rPr>
          <w:rFonts w:ascii="Times New Roman" w:hAnsi="Times New Roman"/>
          <w:color w:val="000000" w:themeColor="text1"/>
          <w:szCs w:val="28"/>
        </w:rPr>
      </w:pPr>
      <w:r w:rsidRPr="00466459">
        <w:rPr>
          <w:rFonts w:ascii="Times New Roman" w:hAnsi="Times New Roman" w:hint="eastAsia"/>
          <w:color w:val="000000" w:themeColor="text1"/>
          <w:szCs w:val="28"/>
        </w:rPr>
        <w:t>如何規劃與發展一套運用遊戲式學習模型</w:t>
      </w:r>
      <w:r w:rsidRPr="00466459">
        <w:rPr>
          <w:rFonts w:ascii="Times New Roman" w:hAnsi="Times New Roman"/>
          <w:color w:val="000000" w:themeColor="text1"/>
          <w:szCs w:val="28"/>
        </w:rPr>
        <w:t>IPO</w:t>
      </w:r>
      <w:r w:rsidRPr="00466459">
        <w:rPr>
          <w:rFonts w:ascii="Times New Roman" w:hAnsi="Times New Roman" w:hint="eastAsia"/>
          <w:color w:val="000000" w:themeColor="text1"/>
          <w:szCs w:val="28"/>
        </w:rPr>
        <w:t>於</w:t>
      </w:r>
      <w:del w:id="441" w:author="user" w:date="2021-09-24T10:18:00Z">
        <w:r w:rsidRPr="00466459" w:rsidDel="00546ECF">
          <w:rPr>
            <w:rFonts w:ascii="Times New Roman" w:hAnsi="Times New Roman" w:hint="eastAsia"/>
            <w:color w:val="000000" w:themeColor="text1"/>
            <w:szCs w:val="28"/>
          </w:rPr>
          <w:delText>體感互動遊戲</w:delText>
        </w:r>
      </w:del>
      <w:proofErr w:type="gramStart"/>
      <w:ins w:id="442" w:author="user" w:date="2021-09-24T10:18:00Z">
        <w:r w:rsidR="00546ECF">
          <w:rPr>
            <w:rFonts w:ascii="Times New Roman" w:hAnsi="Times New Roman" w:hint="eastAsia"/>
            <w:color w:val="000000" w:themeColor="text1"/>
            <w:szCs w:val="28"/>
          </w:rPr>
          <w:t>互動式體感遊戲</w:t>
        </w:r>
      </w:ins>
      <w:proofErr w:type="gramEnd"/>
      <w:r w:rsidRPr="00466459">
        <w:rPr>
          <w:rFonts w:ascii="Times New Roman" w:hAnsi="Times New Roman" w:hint="eastAsia"/>
          <w:color w:val="000000" w:themeColor="text1"/>
          <w:szCs w:val="28"/>
        </w:rPr>
        <w:t>之教學課程</w:t>
      </w:r>
      <w:r w:rsidRPr="002632EC">
        <w:rPr>
          <w:rFonts w:ascii="Times New Roman" w:hAnsi="Times New Roman" w:cs="Times New Roman" w:hint="eastAsia"/>
          <w:color w:val="000000" w:themeColor="text1"/>
          <w:szCs w:val="28"/>
        </w:rPr>
        <w:t>？</w:t>
      </w:r>
    </w:p>
    <w:p w14:paraId="48E6E818" w14:textId="773DAC3B" w:rsidR="00AC2DE1" w:rsidRPr="002632EC" w:rsidRDefault="00C60393">
      <w:pPr>
        <w:pStyle w:val="2"/>
        <w:numPr>
          <w:ilvl w:val="0"/>
          <w:numId w:val="3"/>
        </w:numPr>
        <w:adjustRightInd w:val="0"/>
        <w:snapToGrid w:val="0"/>
        <w:spacing w:line="360" w:lineRule="auto"/>
        <w:rPr>
          <w:rFonts w:ascii="Times New Roman" w:hAnsi="Times New Roman"/>
          <w:color w:val="000000" w:themeColor="text1"/>
          <w:szCs w:val="28"/>
        </w:rPr>
      </w:pPr>
      <w:r w:rsidRPr="00466459">
        <w:rPr>
          <w:rFonts w:ascii="Times New Roman" w:hAnsi="Times New Roman" w:hint="eastAsia"/>
          <w:color w:val="000000" w:themeColor="text1"/>
          <w:szCs w:val="28"/>
        </w:rPr>
        <w:t>探討幼兒使用（</w:t>
      </w:r>
      <w:ins w:id="443" w:author="user" w:date="2021-09-24T10:17:00Z">
        <w:r w:rsidR="00546ECF" w:rsidRPr="00466459">
          <w:rPr>
            <w:rFonts w:ascii="Times New Roman" w:hAnsi="Times New Roman" w:hint="eastAsia"/>
            <w:color w:val="000000" w:themeColor="text1"/>
            <w:szCs w:val="28"/>
          </w:rPr>
          <w:t>互動</w:t>
        </w:r>
        <w:r w:rsidR="00546ECF">
          <w:rPr>
            <w:rFonts w:ascii="Times New Roman" w:hAnsi="Times New Roman" w:hint="eastAsia"/>
            <w:color w:val="000000" w:themeColor="text1"/>
            <w:szCs w:val="28"/>
          </w:rPr>
          <w:t>式</w:t>
        </w:r>
      </w:ins>
      <w:r w:rsidRPr="00466459">
        <w:rPr>
          <w:rFonts w:ascii="Times New Roman" w:hAnsi="Times New Roman" w:hint="eastAsia"/>
          <w:color w:val="000000" w:themeColor="text1"/>
          <w:szCs w:val="28"/>
        </w:rPr>
        <w:t>體感</w:t>
      </w:r>
      <w:del w:id="444" w:author="user" w:date="2021-09-24T10:17:00Z">
        <w:r w:rsidRPr="00466459" w:rsidDel="00546ECF">
          <w:rPr>
            <w:rFonts w:ascii="Times New Roman" w:hAnsi="Times New Roman" w:hint="eastAsia"/>
            <w:color w:val="000000" w:themeColor="text1"/>
            <w:szCs w:val="28"/>
          </w:rPr>
          <w:delText>互動</w:delText>
        </w:r>
      </w:del>
      <w:r w:rsidRPr="00466459">
        <w:rPr>
          <w:rFonts w:ascii="Times New Roman" w:hAnsi="Times New Roman" w:hint="eastAsia"/>
          <w:color w:val="000000" w:themeColor="text1"/>
          <w:szCs w:val="28"/>
        </w:rPr>
        <w:t>遊戲和傳統</w:t>
      </w:r>
      <w:del w:id="445" w:author="user" w:date="2021-09-24T10:17:00Z">
        <w:r w:rsidRPr="00466459" w:rsidDel="00546ECF">
          <w:rPr>
            <w:rFonts w:ascii="Times New Roman" w:hAnsi="Times New Roman" w:hint="eastAsia"/>
            <w:color w:val="000000" w:themeColor="text1"/>
            <w:szCs w:val="28"/>
          </w:rPr>
          <w:delText>教學於美感</w:delText>
        </w:r>
      </w:del>
      <w:r w:rsidRPr="00466459">
        <w:rPr>
          <w:rFonts w:ascii="Times New Roman" w:hAnsi="Times New Roman" w:hint="eastAsia"/>
          <w:color w:val="000000" w:themeColor="text1"/>
          <w:szCs w:val="28"/>
        </w:rPr>
        <w:t>活動課程）進行學習對幼兒美感學習（</w:t>
      </w:r>
      <w:ins w:id="446" w:author="user" w:date="2021-09-24T10:10:00Z">
        <w:r w:rsidR="00AB3C61">
          <w:rPr>
            <w:rFonts w:ascii="Times New Roman" w:hAnsi="Times New Roman" w:cs="標楷體" w:hint="eastAsia"/>
            <w:color w:val="000000" w:themeColor="text1"/>
            <w:szCs w:val="28"/>
            <w:shd w:val="clear" w:color="auto" w:fill="FFFFFF"/>
          </w:rPr>
          <w:t>視覺藝術</w:t>
        </w:r>
      </w:ins>
      <w:del w:id="447" w:author="user" w:date="2021-09-24T10:10:00Z">
        <w:r w:rsidRPr="00466459" w:rsidDel="00AB3C61">
          <w:rPr>
            <w:rFonts w:ascii="Times New Roman" w:hAnsi="Times New Roman" w:hint="eastAsia"/>
            <w:color w:val="000000" w:themeColor="text1"/>
            <w:szCs w:val="28"/>
          </w:rPr>
          <w:delText>顏色、形狀</w:delText>
        </w:r>
      </w:del>
      <w:r w:rsidRPr="00466459">
        <w:rPr>
          <w:rFonts w:ascii="Times New Roman" w:hAnsi="Times New Roman" w:hint="eastAsia"/>
          <w:color w:val="000000" w:themeColor="text1"/>
          <w:szCs w:val="28"/>
        </w:rPr>
        <w:t>）學習成效是否有差異</w:t>
      </w:r>
      <w:r w:rsidRPr="002632EC">
        <w:rPr>
          <w:rFonts w:ascii="Times New Roman" w:hAnsi="Times New Roman" w:hint="eastAsia"/>
          <w:color w:val="000000" w:themeColor="text1"/>
          <w:szCs w:val="28"/>
        </w:rPr>
        <w:t>？</w:t>
      </w:r>
    </w:p>
    <w:p w14:paraId="5D62CF3D" w14:textId="28AC3576" w:rsidR="00AC2DE1" w:rsidRPr="002632EC" w:rsidRDefault="00C60393">
      <w:pPr>
        <w:pStyle w:val="2"/>
        <w:numPr>
          <w:ilvl w:val="0"/>
          <w:numId w:val="3"/>
        </w:numPr>
        <w:adjustRightInd w:val="0"/>
        <w:snapToGrid w:val="0"/>
        <w:spacing w:line="360" w:lineRule="auto"/>
        <w:rPr>
          <w:rFonts w:ascii="Times New Roman" w:hAnsi="Times New Roman"/>
          <w:color w:val="000000" w:themeColor="text1"/>
          <w:szCs w:val="28"/>
        </w:rPr>
      </w:pPr>
      <w:r w:rsidRPr="00466459">
        <w:rPr>
          <w:rFonts w:ascii="Times New Roman" w:hAnsi="Times New Roman" w:hint="eastAsia"/>
          <w:color w:val="000000" w:themeColor="text1"/>
          <w:szCs w:val="28"/>
        </w:rPr>
        <w:t>探討幼兒使用（</w:t>
      </w:r>
      <w:ins w:id="448" w:author="user" w:date="2021-09-24T10:18:00Z">
        <w:r w:rsidR="00546ECF" w:rsidRPr="00466459">
          <w:rPr>
            <w:rFonts w:ascii="Times New Roman" w:hAnsi="Times New Roman" w:hint="eastAsia"/>
            <w:color w:val="000000" w:themeColor="text1"/>
            <w:szCs w:val="28"/>
          </w:rPr>
          <w:t>互動</w:t>
        </w:r>
      </w:ins>
      <w:r w:rsidRPr="00466459">
        <w:rPr>
          <w:rFonts w:ascii="Times New Roman" w:hAnsi="Times New Roman" w:hint="eastAsia"/>
          <w:color w:val="000000" w:themeColor="text1"/>
          <w:szCs w:val="28"/>
        </w:rPr>
        <w:t>體感</w:t>
      </w:r>
      <w:del w:id="449" w:author="user" w:date="2021-09-24T10:18:00Z">
        <w:r w:rsidRPr="00466459" w:rsidDel="00546ECF">
          <w:rPr>
            <w:rFonts w:ascii="Times New Roman" w:hAnsi="Times New Roman" w:hint="eastAsia"/>
            <w:color w:val="000000" w:themeColor="text1"/>
            <w:szCs w:val="28"/>
          </w:rPr>
          <w:delText>互動</w:delText>
        </w:r>
      </w:del>
      <w:r w:rsidRPr="00466459">
        <w:rPr>
          <w:rFonts w:ascii="Times New Roman" w:hAnsi="Times New Roman" w:hint="eastAsia"/>
          <w:color w:val="000000" w:themeColor="text1"/>
          <w:szCs w:val="28"/>
        </w:rPr>
        <w:t>遊戲和傳統</w:t>
      </w:r>
      <w:del w:id="450" w:author="user" w:date="2021-09-24T10:18:00Z">
        <w:r w:rsidRPr="00466459" w:rsidDel="00546ECF">
          <w:rPr>
            <w:rFonts w:ascii="Times New Roman" w:hAnsi="Times New Roman" w:hint="eastAsia"/>
            <w:color w:val="000000" w:themeColor="text1"/>
            <w:szCs w:val="28"/>
          </w:rPr>
          <w:delText>教學於美感</w:delText>
        </w:r>
      </w:del>
      <w:r w:rsidRPr="00466459">
        <w:rPr>
          <w:rFonts w:ascii="Times New Roman" w:hAnsi="Times New Roman" w:hint="eastAsia"/>
          <w:color w:val="000000" w:themeColor="text1"/>
          <w:szCs w:val="28"/>
        </w:rPr>
        <w:t>活動課程）進行學習對幼兒動作技能（穩定性、操作性、移動性）是否有差異</w:t>
      </w:r>
      <w:r w:rsidRPr="002632EC">
        <w:rPr>
          <w:rFonts w:ascii="Times New Roman" w:hAnsi="Times New Roman" w:hint="eastAsia"/>
          <w:color w:val="000000" w:themeColor="text1"/>
          <w:szCs w:val="28"/>
        </w:rPr>
        <w:t>？</w:t>
      </w:r>
    </w:p>
    <w:p w14:paraId="32B52DEE" w14:textId="2856FD9E" w:rsidR="00AC2DE1" w:rsidRPr="002632EC" w:rsidRDefault="00C60393">
      <w:pPr>
        <w:pStyle w:val="2"/>
        <w:numPr>
          <w:ilvl w:val="0"/>
          <w:numId w:val="3"/>
        </w:numPr>
        <w:adjustRightInd w:val="0"/>
        <w:snapToGrid w:val="0"/>
        <w:spacing w:line="360" w:lineRule="auto"/>
        <w:rPr>
          <w:rFonts w:ascii="Times New Roman" w:hAnsi="Times New Roman"/>
          <w:color w:val="000000" w:themeColor="text1"/>
          <w:szCs w:val="28"/>
        </w:rPr>
      </w:pPr>
      <w:r w:rsidRPr="00466459">
        <w:rPr>
          <w:rFonts w:ascii="Times New Roman" w:hAnsi="Times New Roman" w:hint="eastAsia"/>
          <w:color w:val="000000" w:themeColor="text1"/>
          <w:szCs w:val="28"/>
        </w:rPr>
        <w:t>探討幼兒使用（</w:t>
      </w:r>
      <w:ins w:id="451" w:author="user" w:date="2021-09-24T10:18:00Z">
        <w:r w:rsidR="00546ECF" w:rsidRPr="00466459">
          <w:rPr>
            <w:rFonts w:ascii="Times New Roman" w:hAnsi="Times New Roman" w:hint="eastAsia"/>
            <w:color w:val="000000" w:themeColor="text1"/>
            <w:szCs w:val="28"/>
          </w:rPr>
          <w:t>互動</w:t>
        </w:r>
        <w:r w:rsidR="00546ECF">
          <w:rPr>
            <w:rFonts w:ascii="Times New Roman" w:hAnsi="Times New Roman" w:hint="eastAsia"/>
            <w:color w:val="000000" w:themeColor="text1"/>
            <w:szCs w:val="28"/>
          </w:rPr>
          <w:t>式</w:t>
        </w:r>
      </w:ins>
      <w:r w:rsidRPr="00466459">
        <w:rPr>
          <w:rFonts w:ascii="Times New Roman" w:hAnsi="Times New Roman" w:hint="eastAsia"/>
          <w:color w:val="000000" w:themeColor="text1"/>
          <w:szCs w:val="28"/>
        </w:rPr>
        <w:t>體感</w:t>
      </w:r>
      <w:del w:id="452" w:author="user" w:date="2021-09-24T10:18:00Z">
        <w:r w:rsidRPr="00466459" w:rsidDel="00546ECF">
          <w:rPr>
            <w:rFonts w:ascii="Times New Roman" w:hAnsi="Times New Roman" w:hint="eastAsia"/>
            <w:color w:val="000000" w:themeColor="text1"/>
            <w:szCs w:val="28"/>
          </w:rPr>
          <w:delText>互動</w:delText>
        </w:r>
      </w:del>
      <w:r w:rsidRPr="00466459">
        <w:rPr>
          <w:rFonts w:ascii="Times New Roman" w:hAnsi="Times New Roman" w:hint="eastAsia"/>
          <w:color w:val="000000" w:themeColor="text1"/>
          <w:szCs w:val="28"/>
        </w:rPr>
        <w:t>遊戲和傳統</w:t>
      </w:r>
      <w:del w:id="453" w:author="user" w:date="2021-09-24T10:18:00Z">
        <w:r w:rsidRPr="00466459" w:rsidDel="00546ECF">
          <w:rPr>
            <w:rFonts w:ascii="Times New Roman" w:hAnsi="Times New Roman" w:hint="eastAsia"/>
            <w:color w:val="000000" w:themeColor="text1"/>
            <w:szCs w:val="28"/>
          </w:rPr>
          <w:delText>教學於美感</w:delText>
        </w:r>
      </w:del>
      <w:r w:rsidRPr="00466459">
        <w:rPr>
          <w:rFonts w:ascii="Times New Roman" w:hAnsi="Times New Roman" w:hint="eastAsia"/>
          <w:color w:val="000000" w:themeColor="text1"/>
          <w:szCs w:val="28"/>
        </w:rPr>
        <w:t>活動課程）進行學習對幼兒執行功能（工作記憶、抑制控制、認知靈活性）是否有差異</w:t>
      </w:r>
      <w:r w:rsidRPr="002632EC">
        <w:rPr>
          <w:rFonts w:ascii="Times New Roman" w:hAnsi="Times New Roman" w:hint="eastAsia"/>
          <w:color w:val="000000" w:themeColor="text1"/>
          <w:szCs w:val="28"/>
        </w:rPr>
        <w:t>？</w:t>
      </w:r>
    </w:p>
    <w:p w14:paraId="6BAFC3F9" w14:textId="259439D8" w:rsidR="00AC2DE1" w:rsidDel="00AB3C61" w:rsidRDefault="00AC2DE1">
      <w:pPr>
        <w:pStyle w:val="2"/>
        <w:adjustRightInd w:val="0"/>
        <w:snapToGrid w:val="0"/>
        <w:spacing w:line="360" w:lineRule="auto"/>
        <w:ind w:firstLine="0"/>
        <w:rPr>
          <w:del w:id="454" w:author="user" w:date="2021-09-24T10:10:00Z"/>
          <w:rFonts w:ascii="Times New Roman" w:hAnsi="Times New Roman"/>
          <w:color w:val="000000" w:themeColor="text1"/>
          <w:szCs w:val="28"/>
        </w:rPr>
        <w:pPrChange w:id="455" w:author="user" w:date="2021-09-24T08:29:00Z">
          <w:pPr>
            <w:pStyle w:val="2"/>
            <w:adjustRightInd w:val="0"/>
            <w:snapToGrid w:val="0"/>
            <w:spacing w:line="480" w:lineRule="auto"/>
            <w:ind w:firstLine="0"/>
          </w:pPr>
        </w:pPrChange>
      </w:pPr>
    </w:p>
    <w:p w14:paraId="50FE105B" w14:textId="427BC8E5" w:rsidR="00AC2DE1" w:rsidRPr="00E617D0" w:rsidDel="00AB3C61" w:rsidRDefault="00AC2DE1">
      <w:pPr>
        <w:pStyle w:val="2"/>
        <w:adjustRightInd w:val="0"/>
        <w:snapToGrid w:val="0"/>
        <w:spacing w:line="360" w:lineRule="auto"/>
        <w:ind w:firstLine="0"/>
        <w:rPr>
          <w:del w:id="456" w:author="user" w:date="2021-09-24T10:10:00Z"/>
          <w:rFonts w:ascii="標楷體" w:hAnsi="標楷體"/>
          <w:color w:val="000000" w:themeColor="text1"/>
          <w:szCs w:val="28"/>
        </w:rPr>
        <w:pPrChange w:id="457" w:author="user" w:date="2021-09-24T08:29:00Z">
          <w:pPr>
            <w:pStyle w:val="2"/>
            <w:adjustRightInd w:val="0"/>
            <w:snapToGrid w:val="0"/>
            <w:spacing w:line="480" w:lineRule="auto"/>
            <w:ind w:firstLine="0"/>
          </w:pPr>
        </w:pPrChange>
      </w:pPr>
    </w:p>
    <w:p w14:paraId="3DC6584A" w14:textId="21D6C03A" w:rsidR="00AC2DE1" w:rsidRPr="00491B28" w:rsidDel="00AB3C61" w:rsidRDefault="00AC2DE1">
      <w:pPr>
        <w:pStyle w:val="2"/>
        <w:adjustRightInd w:val="0"/>
        <w:snapToGrid w:val="0"/>
        <w:spacing w:line="360" w:lineRule="auto"/>
        <w:ind w:firstLine="0"/>
        <w:rPr>
          <w:del w:id="458" w:author="user" w:date="2021-09-24T10:10:00Z"/>
          <w:rFonts w:ascii="標楷體" w:hAnsi="標楷體" w:cs="標楷體"/>
          <w:color w:val="000000" w:themeColor="text1"/>
          <w:szCs w:val="28"/>
        </w:rPr>
      </w:pPr>
    </w:p>
    <w:p w14:paraId="7D35D191" w14:textId="46992C0A" w:rsidR="00AC2DE1" w:rsidRPr="00A724E9" w:rsidDel="00AB3C61" w:rsidRDefault="00AC2DE1">
      <w:pPr>
        <w:spacing w:line="360" w:lineRule="auto"/>
        <w:rPr>
          <w:del w:id="459" w:author="user" w:date="2021-09-24T10:10:00Z"/>
          <w:rFonts w:ascii="標楷體" w:eastAsia="標楷體" w:hAnsi="標楷體" w:cs="標楷體"/>
          <w:color w:val="000000" w:themeColor="text1"/>
          <w:sz w:val="28"/>
          <w:szCs w:val="28"/>
        </w:rPr>
        <w:pPrChange w:id="460" w:author="user" w:date="2021-09-24T08:29:00Z">
          <w:pPr/>
        </w:pPrChange>
      </w:pPr>
    </w:p>
    <w:p w14:paraId="14B59AD8" w14:textId="7D3B5398" w:rsidR="00AC2DE1" w:rsidDel="00AB3C61" w:rsidRDefault="00AC2DE1">
      <w:pPr>
        <w:spacing w:line="360" w:lineRule="auto"/>
        <w:rPr>
          <w:del w:id="461" w:author="user" w:date="2021-09-24T10:10:00Z"/>
          <w:rFonts w:ascii="標楷體" w:eastAsia="標楷體" w:hAnsi="標楷體" w:cs="標楷體"/>
          <w:color w:val="000000" w:themeColor="text1"/>
          <w:sz w:val="28"/>
          <w:szCs w:val="28"/>
        </w:rPr>
        <w:pPrChange w:id="462" w:author="user" w:date="2021-09-24T08:29:00Z">
          <w:pPr/>
        </w:pPrChange>
      </w:pPr>
    </w:p>
    <w:p w14:paraId="16020AFE" w14:textId="6802F7DC" w:rsidR="00AC2DE1" w:rsidDel="00AB3C61" w:rsidRDefault="00AC2DE1">
      <w:pPr>
        <w:spacing w:line="360" w:lineRule="auto"/>
        <w:rPr>
          <w:del w:id="463" w:author="user" w:date="2021-09-24T10:10:00Z"/>
          <w:rFonts w:ascii="標楷體" w:eastAsia="標楷體" w:hAnsi="標楷體" w:cs="標楷體"/>
          <w:color w:val="000000" w:themeColor="text1"/>
          <w:sz w:val="28"/>
          <w:szCs w:val="28"/>
        </w:rPr>
        <w:pPrChange w:id="464" w:author="user" w:date="2021-09-24T08:29:00Z">
          <w:pPr/>
        </w:pPrChange>
      </w:pPr>
    </w:p>
    <w:p w14:paraId="676C606D" w14:textId="54EBA6AF" w:rsidR="00AC2DE1" w:rsidDel="00AB3C61" w:rsidRDefault="00AC2DE1">
      <w:pPr>
        <w:spacing w:line="360" w:lineRule="auto"/>
        <w:rPr>
          <w:del w:id="465" w:author="user" w:date="2021-09-24T10:10:00Z"/>
          <w:rFonts w:ascii="標楷體" w:eastAsia="標楷體" w:hAnsi="標楷體" w:cs="標楷體"/>
          <w:color w:val="000000" w:themeColor="text1"/>
          <w:sz w:val="28"/>
          <w:szCs w:val="28"/>
        </w:rPr>
        <w:pPrChange w:id="466" w:author="user" w:date="2021-09-24T08:29:00Z">
          <w:pPr/>
        </w:pPrChange>
      </w:pPr>
    </w:p>
    <w:p w14:paraId="43BC319B" w14:textId="6F6679C3" w:rsidR="00AC2DE1" w:rsidDel="00AB3C61" w:rsidRDefault="00AC2DE1">
      <w:pPr>
        <w:spacing w:line="360" w:lineRule="auto"/>
        <w:rPr>
          <w:del w:id="467" w:author="user" w:date="2021-09-24T10:10:00Z"/>
          <w:rFonts w:ascii="標楷體" w:eastAsia="標楷體" w:hAnsi="標楷體" w:cs="標楷體"/>
          <w:color w:val="000000" w:themeColor="text1"/>
          <w:sz w:val="28"/>
          <w:szCs w:val="28"/>
        </w:rPr>
        <w:pPrChange w:id="468" w:author="user" w:date="2021-09-24T08:29:00Z">
          <w:pPr/>
        </w:pPrChange>
      </w:pPr>
    </w:p>
    <w:p w14:paraId="25C7D263" w14:textId="495A2726" w:rsidR="00AC2DE1" w:rsidDel="00AB3C61" w:rsidRDefault="00AC2DE1">
      <w:pPr>
        <w:spacing w:line="360" w:lineRule="auto"/>
        <w:rPr>
          <w:del w:id="469" w:author="user" w:date="2021-09-24T10:10:00Z"/>
          <w:rFonts w:ascii="標楷體" w:eastAsia="標楷體" w:hAnsi="標楷體" w:cs="標楷體"/>
          <w:color w:val="000000" w:themeColor="text1"/>
          <w:sz w:val="28"/>
          <w:szCs w:val="28"/>
        </w:rPr>
        <w:pPrChange w:id="470" w:author="user" w:date="2021-09-24T08:29:00Z">
          <w:pPr/>
        </w:pPrChange>
      </w:pPr>
    </w:p>
    <w:p w14:paraId="7DDEF9F3" w14:textId="229CB9A5" w:rsidR="00AC2DE1" w:rsidDel="00AB3C61" w:rsidRDefault="00AC2DE1">
      <w:pPr>
        <w:spacing w:line="360" w:lineRule="auto"/>
        <w:rPr>
          <w:del w:id="471" w:author="user" w:date="2021-09-24T10:10:00Z"/>
          <w:rFonts w:ascii="標楷體" w:eastAsia="標楷體" w:hAnsi="標楷體" w:cs="標楷體"/>
          <w:color w:val="000000" w:themeColor="text1"/>
          <w:szCs w:val="28"/>
        </w:rPr>
        <w:pPrChange w:id="472" w:author="user" w:date="2021-09-24T08:29:00Z">
          <w:pPr/>
        </w:pPrChange>
      </w:pPr>
    </w:p>
    <w:p w14:paraId="6E27E53F" w14:textId="718AA470" w:rsidR="00AC2DE1" w:rsidRPr="00C27514" w:rsidDel="00AB3C61" w:rsidRDefault="00AC2DE1">
      <w:pPr>
        <w:spacing w:line="360" w:lineRule="auto"/>
        <w:rPr>
          <w:del w:id="473" w:author="user" w:date="2021-09-24T10:10:00Z"/>
          <w:rFonts w:ascii="標楷體" w:eastAsia="標楷體" w:hAnsi="標楷體" w:cs="標楷體"/>
          <w:color w:val="000000" w:themeColor="text1"/>
          <w:szCs w:val="28"/>
        </w:rPr>
        <w:pPrChange w:id="474" w:author="user" w:date="2021-09-24T08:29:00Z">
          <w:pPr/>
        </w:pPrChange>
      </w:pPr>
    </w:p>
    <w:p w14:paraId="3BD93D02" w14:textId="77777777" w:rsidR="00AB3C61" w:rsidRDefault="00AB3C61">
      <w:pPr>
        <w:rPr>
          <w:ins w:id="475" w:author="user" w:date="2021-09-24T10:10:00Z"/>
          <w:rFonts w:ascii="標楷體" w:eastAsia="標楷體" w:hAnsi="標楷體"/>
          <w:color w:val="000000" w:themeColor="text1"/>
          <w:sz w:val="32"/>
          <w:szCs w:val="32"/>
        </w:rPr>
      </w:pPr>
      <w:ins w:id="476" w:author="user" w:date="2021-09-24T10:10:00Z">
        <w:r>
          <w:rPr>
            <w:rFonts w:ascii="標楷體" w:eastAsia="標楷體" w:hAnsi="標楷體"/>
            <w:color w:val="000000" w:themeColor="text1"/>
            <w:sz w:val="32"/>
            <w:szCs w:val="32"/>
          </w:rPr>
          <w:br w:type="page"/>
        </w:r>
      </w:ins>
    </w:p>
    <w:p w14:paraId="0B929967" w14:textId="6ED3510C" w:rsidR="00AC2DE1" w:rsidRPr="008075E0" w:rsidRDefault="00C60393">
      <w:pPr>
        <w:adjustRightInd w:val="0"/>
        <w:snapToGrid w:val="0"/>
        <w:spacing w:line="360" w:lineRule="auto"/>
        <w:jc w:val="center"/>
        <w:outlineLvl w:val="1"/>
        <w:rPr>
          <w:rFonts w:ascii="標楷體" w:eastAsia="標楷體" w:hAnsi="標楷體"/>
          <w:color w:val="000000" w:themeColor="text1"/>
          <w:sz w:val="32"/>
          <w:szCs w:val="32"/>
        </w:rPr>
      </w:pPr>
      <w:r w:rsidRPr="008075E0">
        <w:rPr>
          <w:rFonts w:ascii="標楷體" w:eastAsia="標楷體" w:hAnsi="標楷體" w:hint="eastAsia"/>
          <w:color w:val="000000" w:themeColor="text1"/>
          <w:sz w:val="32"/>
          <w:szCs w:val="32"/>
        </w:rPr>
        <w:lastRenderedPageBreak/>
        <w:t>第四節</w:t>
      </w:r>
      <w:r w:rsidRPr="008075E0">
        <w:rPr>
          <w:rFonts w:ascii="標楷體" w:eastAsia="標楷體" w:hAnsi="標楷體"/>
          <w:color w:val="000000" w:themeColor="text1"/>
          <w:sz w:val="32"/>
          <w:szCs w:val="32"/>
        </w:rPr>
        <w:t xml:space="preserve"> </w:t>
      </w:r>
      <w:r w:rsidRPr="008075E0">
        <w:rPr>
          <w:rFonts w:ascii="標楷體" w:eastAsia="標楷體" w:hAnsi="標楷體" w:hint="eastAsia"/>
          <w:color w:val="000000" w:themeColor="text1"/>
          <w:sz w:val="32"/>
          <w:szCs w:val="32"/>
        </w:rPr>
        <w:t>研究範圍與限制</w:t>
      </w:r>
    </w:p>
    <w:p w14:paraId="1213AD1B" w14:textId="3852A5EF" w:rsidR="00AC2DE1" w:rsidRDefault="00C60393">
      <w:pPr>
        <w:pStyle w:val="2"/>
        <w:adjustRightInd w:val="0"/>
        <w:snapToGrid w:val="0"/>
        <w:spacing w:line="360" w:lineRule="auto"/>
        <w:ind w:firstLineChars="200" w:firstLine="560"/>
        <w:rPr>
          <w:rFonts w:ascii="標楷體" w:hAnsi="標楷體"/>
          <w:color w:val="000000" w:themeColor="text1"/>
          <w:szCs w:val="28"/>
        </w:rPr>
      </w:pPr>
      <w:r>
        <w:rPr>
          <w:rFonts w:ascii="標楷體" w:hAnsi="標楷體" w:hint="eastAsia"/>
          <w:color w:val="000000" w:themeColor="text1"/>
          <w:szCs w:val="28"/>
        </w:rPr>
        <w:t>本研究為配合教學活動之設計與進行，針對「研究對象、教學內容、研究限制，</w:t>
      </w:r>
      <w:proofErr w:type="gramStart"/>
      <w:r>
        <w:rPr>
          <w:rFonts w:ascii="標楷體" w:hAnsi="標楷體" w:hint="eastAsia"/>
          <w:color w:val="000000" w:themeColor="text1"/>
          <w:szCs w:val="28"/>
        </w:rPr>
        <w:t>均有特定</w:t>
      </w:r>
      <w:proofErr w:type="gramEnd"/>
      <w:r>
        <w:rPr>
          <w:rFonts w:ascii="標楷體" w:hAnsi="標楷體" w:hint="eastAsia"/>
          <w:color w:val="000000" w:themeColor="text1"/>
          <w:szCs w:val="28"/>
        </w:rPr>
        <w:t>範圍及限制」，其說明如下：</w:t>
      </w:r>
    </w:p>
    <w:p w14:paraId="17E4B07D" w14:textId="015E5A91" w:rsidR="00AC2DE1" w:rsidRDefault="00C60393">
      <w:pPr>
        <w:pStyle w:val="2"/>
        <w:adjustRightInd w:val="0"/>
        <w:snapToGrid w:val="0"/>
        <w:spacing w:line="360" w:lineRule="auto"/>
        <w:ind w:firstLine="0"/>
        <w:rPr>
          <w:rFonts w:ascii="Times New Roman" w:hAnsi="Times New Roman"/>
          <w:color w:val="000000" w:themeColor="text1"/>
          <w:szCs w:val="28"/>
        </w:rPr>
      </w:pPr>
      <w:r>
        <w:rPr>
          <w:rFonts w:ascii="Times New Roman" w:hAnsi="Times New Roman" w:hint="eastAsia"/>
          <w:color w:val="000000" w:themeColor="text1"/>
          <w:szCs w:val="28"/>
        </w:rPr>
        <w:t>一、</w:t>
      </w:r>
      <w:r w:rsidRPr="002632EC">
        <w:rPr>
          <w:rFonts w:ascii="Times New Roman" w:hAnsi="Times New Roman" w:hint="eastAsia"/>
          <w:color w:val="000000" w:themeColor="text1"/>
          <w:szCs w:val="28"/>
        </w:rPr>
        <w:t>研究對象</w:t>
      </w:r>
    </w:p>
    <w:p w14:paraId="3B53706B" w14:textId="0C4D0597" w:rsidR="00AC2DE1" w:rsidRPr="002632EC" w:rsidRDefault="00C60393">
      <w:pPr>
        <w:pStyle w:val="2"/>
        <w:adjustRightInd w:val="0"/>
        <w:snapToGrid w:val="0"/>
        <w:spacing w:line="360" w:lineRule="auto"/>
        <w:ind w:firstLineChars="200" w:firstLine="560"/>
        <w:rPr>
          <w:rFonts w:ascii="Times New Roman" w:hAnsi="Times New Roman"/>
          <w:color w:val="000000" w:themeColor="text1"/>
          <w:szCs w:val="28"/>
        </w:rPr>
      </w:pPr>
      <w:r w:rsidRPr="0016368E">
        <w:rPr>
          <w:rFonts w:ascii="Times New Roman" w:hAnsi="Times New Roman" w:hint="eastAsia"/>
          <w:color w:val="000000" w:themeColor="text1"/>
          <w:szCs w:val="28"/>
        </w:rPr>
        <w:t>本實驗對象為幼兒園大班（五至六歲），於教室內進行教學，原班級教室進行實驗。本研究對象在動作技能方面，成長過程中並無發展遲緩或缺陷，具備健康的身體可進行動作技能測驗；在</w:t>
      </w:r>
      <w:del w:id="477" w:author="user" w:date="2021-09-24T10:18:00Z">
        <w:r w:rsidRPr="0016368E" w:rsidDel="00546ECF">
          <w:rPr>
            <w:rFonts w:ascii="Times New Roman" w:hAnsi="Times New Roman" w:hint="eastAsia"/>
            <w:color w:val="000000" w:themeColor="text1"/>
            <w:szCs w:val="28"/>
          </w:rPr>
          <w:delText>體感互動遊戲</w:delText>
        </w:r>
      </w:del>
      <w:proofErr w:type="gramStart"/>
      <w:ins w:id="478" w:author="user" w:date="2021-09-24T10:18:00Z">
        <w:r w:rsidR="00546ECF">
          <w:rPr>
            <w:rFonts w:ascii="Times New Roman" w:hAnsi="Times New Roman" w:hint="eastAsia"/>
            <w:color w:val="000000" w:themeColor="text1"/>
            <w:szCs w:val="28"/>
          </w:rPr>
          <w:t>互動式體感遊戲</w:t>
        </w:r>
      </w:ins>
      <w:proofErr w:type="gramEnd"/>
      <w:r w:rsidRPr="0016368E">
        <w:rPr>
          <w:rFonts w:ascii="Times New Roman" w:hAnsi="Times New Roman" w:hint="eastAsia"/>
          <w:color w:val="000000" w:themeColor="text1"/>
          <w:szCs w:val="28"/>
        </w:rPr>
        <w:t>方面，</w:t>
      </w:r>
      <w:ins w:id="479" w:author="user" w:date="2021-09-24T13:38:00Z">
        <w:r w:rsidR="00C00C49">
          <w:rPr>
            <w:rFonts w:ascii="Times New Roman" w:hAnsi="Times New Roman" w:hint="eastAsia"/>
            <w:color w:val="000000" w:themeColor="text1"/>
            <w:szCs w:val="28"/>
          </w:rPr>
          <w:t>幼兒</w:t>
        </w:r>
      </w:ins>
      <w:r w:rsidRPr="0016368E">
        <w:rPr>
          <w:rFonts w:ascii="Times New Roman" w:hAnsi="Times New Roman" w:hint="eastAsia"/>
          <w:color w:val="000000" w:themeColor="text1"/>
          <w:szCs w:val="28"/>
        </w:rPr>
        <w:t>沒有相關經驗或實際操作</w:t>
      </w:r>
      <w:ins w:id="480" w:author="user" w:date="2021-09-24T13:39:00Z">
        <w:r w:rsidR="00C00C49" w:rsidRPr="0016368E">
          <w:rPr>
            <w:rFonts w:ascii="Times New Roman" w:hAnsi="Times New Roman" w:hint="eastAsia"/>
            <w:color w:val="000000" w:themeColor="text1"/>
            <w:szCs w:val="28"/>
          </w:rPr>
          <w:t>，屬於第一次接觸</w:t>
        </w:r>
      </w:ins>
      <w:del w:id="481" w:author="user" w:date="2021-09-24T13:39:00Z">
        <w:r w:rsidRPr="0016368E" w:rsidDel="00C00C49">
          <w:rPr>
            <w:rFonts w:ascii="Times New Roman" w:hAnsi="Times New Roman" w:hint="eastAsia"/>
            <w:color w:val="000000" w:themeColor="text1"/>
            <w:szCs w:val="28"/>
          </w:rPr>
          <w:delText>；在執行功能方面，</w:delText>
        </w:r>
      </w:del>
      <w:del w:id="482" w:author="user" w:date="2021-09-24T13:38:00Z">
        <w:r w:rsidRPr="0016368E" w:rsidDel="00C00C49">
          <w:rPr>
            <w:rFonts w:ascii="Times New Roman" w:hAnsi="Times New Roman" w:hint="eastAsia"/>
            <w:color w:val="000000" w:themeColor="text1"/>
            <w:szCs w:val="28"/>
          </w:rPr>
          <w:delText>在</w:delText>
        </w:r>
      </w:del>
      <w:del w:id="483" w:author="user" w:date="2021-09-24T13:37:00Z">
        <w:r w:rsidRPr="0016368E" w:rsidDel="00C00C49">
          <w:rPr>
            <w:rFonts w:ascii="Times New Roman" w:hAnsi="Times New Roman" w:hint="eastAsia"/>
            <w:color w:val="000000" w:themeColor="text1"/>
            <w:szCs w:val="28"/>
          </w:rPr>
          <w:delText>學校</w:delText>
        </w:r>
      </w:del>
      <w:del w:id="484" w:author="user" w:date="2021-09-24T13:39:00Z">
        <w:r w:rsidRPr="0016368E" w:rsidDel="00C00C49">
          <w:rPr>
            <w:rFonts w:ascii="Times New Roman" w:hAnsi="Times New Roman" w:hint="eastAsia"/>
            <w:color w:val="000000" w:themeColor="text1"/>
            <w:szCs w:val="28"/>
          </w:rPr>
          <w:delText>並無相關課程訓練或測驗，屬於第一次接觸；</w:delText>
        </w:r>
      </w:del>
      <w:ins w:id="485" w:author="user" w:date="2021-09-24T13:39:00Z">
        <w:r w:rsidR="00C00C49">
          <w:rPr>
            <w:rFonts w:ascii="Times New Roman" w:hAnsi="Times New Roman" w:hint="eastAsia"/>
            <w:color w:val="000000" w:themeColor="text1"/>
            <w:szCs w:val="28"/>
          </w:rPr>
          <w:t>。</w:t>
        </w:r>
      </w:ins>
      <w:r w:rsidRPr="0016368E">
        <w:rPr>
          <w:rFonts w:ascii="Times New Roman" w:hAnsi="Times New Roman" w:hint="eastAsia"/>
          <w:color w:val="000000" w:themeColor="text1"/>
          <w:szCs w:val="28"/>
        </w:rPr>
        <w:t>在美感</w:t>
      </w:r>
      <w:del w:id="486" w:author="user" w:date="2021-09-24T13:39:00Z">
        <w:r w:rsidRPr="0016368E" w:rsidDel="00C00C49">
          <w:rPr>
            <w:rFonts w:ascii="Times New Roman" w:hAnsi="Times New Roman" w:hint="eastAsia"/>
            <w:color w:val="000000" w:themeColor="text1"/>
            <w:szCs w:val="28"/>
          </w:rPr>
          <w:delText>學習</w:delText>
        </w:r>
      </w:del>
      <w:ins w:id="487" w:author="user" w:date="2021-09-24T13:39:00Z">
        <w:r w:rsidR="00C00C49">
          <w:rPr>
            <w:rFonts w:ascii="Times New Roman" w:hAnsi="Times New Roman" w:hint="eastAsia"/>
            <w:color w:val="000000" w:themeColor="text1"/>
            <w:szCs w:val="28"/>
          </w:rPr>
          <w:t>課程</w:t>
        </w:r>
      </w:ins>
      <w:r w:rsidRPr="0016368E">
        <w:rPr>
          <w:rFonts w:ascii="Times New Roman" w:hAnsi="Times New Roman" w:hint="eastAsia"/>
          <w:color w:val="000000" w:themeColor="text1"/>
          <w:szCs w:val="28"/>
        </w:rPr>
        <w:t>方面，</w:t>
      </w:r>
      <w:del w:id="488" w:author="user" w:date="2021-09-24T13:40:00Z">
        <w:r w:rsidRPr="0016368E" w:rsidDel="00C00C49">
          <w:rPr>
            <w:rFonts w:ascii="Times New Roman" w:hAnsi="Times New Roman" w:hint="eastAsia"/>
            <w:color w:val="000000" w:themeColor="text1"/>
            <w:szCs w:val="28"/>
          </w:rPr>
          <w:delText>在</w:delText>
        </w:r>
      </w:del>
      <w:del w:id="489" w:author="user" w:date="2021-09-24T13:37:00Z">
        <w:r w:rsidRPr="0016368E" w:rsidDel="00C00C49">
          <w:rPr>
            <w:rFonts w:ascii="Times New Roman" w:hAnsi="Times New Roman" w:hint="eastAsia"/>
            <w:color w:val="000000" w:themeColor="text1"/>
            <w:szCs w:val="28"/>
          </w:rPr>
          <w:delText>學校</w:delText>
        </w:r>
      </w:del>
      <w:ins w:id="490" w:author="user" w:date="2021-09-24T13:37:00Z">
        <w:r w:rsidR="00C00C49">
          <w:rPr>
            <w:rFonts w:ascii="Times New Roman" w:hAnsi="Times New Roman" w:hint="eastAsia"/>
            <w:color w:val="000000" w:themeColor="text1"/>
            <w:szCs w:val="28"/>
          </w:rPr>
          <w:t>幼兒</w:t>
        </w:r>
      </w:ins>
      <w:r w:rsidRPr="0016368E">
        <w:rPr>
          <w:rFonts w:ascii="Times New Roman" w:hAnsi="Times New Roman" w:hint="eastAsia"/>
          <w:color w:val="000000" w:themeColor="text1"/>
          <w:szCs w:val="28"/>
        </w:rPr>
        <w:t>有基礎</w:t>
      </w:r>
      <w:ins w:id="491" w:author="user" w:date="2021-09-24T13:40:00Z">
        <w:r w:rsidR="00C00C49">
          <w:rPr>
            <w:rFonts w:ascii="Times New Roman" w:hAnsi="Times New Roman" w:hint="eastAsia"/>
            <w:color w:val="000000" w:themeColor="text1"/>
            <w:szCs w:val="28"/>
          </w:rPr>
          <w:t>顏色與形狀</w:t>
        </w:r>
      </w:ins>
      <w:r w:rsidRPr="0016368E">
        <w:rPr>
          <w:rFonts w:ascii="Times New Roman" w:hAnsi="Times New Roman" w:hint="eastAsia"/>
          <w:color w:val="000000" w:themeColor="text1"/>
          <w:szCs w:val="28"/>
        </w:rPr>
        <w:t>概念</w:t>
      </w:r>
      <w:r w:rsidRPr="002632EC">
        <w:rPr>
          <w:rFonts w:ascii="Times New Roman" w:hAnsi="Times New Roman" w:hint="eastAsia"/>
          <w:color w:val="000000" w:themeColor="text1"/>
          <w:szCs w:val="28"/>
        </w:rPr>
        <w:t>。</w:t>
      </w:r>
    </w:p>
    <w:p w14:paraId="0B0C9DE1" w14:textId="446F3DFE" w:rsidR="00AC2DE1" w:rsidRDefault="00C60393">
      <w:pPr>
        <w:pStyle w:val="2"/>
        <w:adjustRightInd w:val="0"/>
        <w:snapToGrid w:val="0"/>
        <w:spacing w:line="360" w:lineRule="auto"/>
        <w:ind w:firstLine="0"/>
        <w:rPr>
          <w:rFonts w:ascii="Times New Roman" w:hAnsi="Times New Roman"/>
          <w:color w:val="000000" w:themeColor="text1"/>
          <w:szCs w:val="28"/>
        </w:rPr>
      </w:pPr>
      <w:r w:rsidRPr="002632EC">
        <w:rPr>
          <w:rFonts w:ascii="Times New Roman" w:hAnsi="Times New Roman" w:hint="eastAsia"/>
          <w:color w:val="000000" w:themeColor="text1"/>
          <w:szCs w:val="28"/>
        </w:rPr>
        <w:t>二、教學內容</w:t>
      </w:r>
    </w:p>
    <w:p w14:paraId="7E116E84" w14:textId="2304FB98" w:rsidR="00AC2DE1" w:rsidRPr="001304AD" w:rsidRDefault="00C60393">
      <w:pPr>
        <w:pStyle w:val="2"/>
        <w:adjustRightInd w:val="0"/>
        <w:snapToGrid w:val="0"/>
        <w:spacing w:line="360" w:lineRule="auto"/>
        <w:ind w:firstLineChars="200" w:firstLine="560"/>
        <w:rPr>
          <w:rFonts w:ascii="Times New Roman" w:hAnsi="Times New Roman"/>
          <w:color w:val="000000" w:themeColor="text1"/>
          <w:szCs w:val="28"/>
        </w:rPr>
      </w:pPr>
      <w:r w:rsidRPr="0016368E">
        <w:rPr>
          <w:rFonts w:ascii="Times New Roman" w:hAnsi="Times New Roman" w:hint="eastAsia"/>
          <w:color w:val="000000" w:themeColor="text1"/>
          <w:szCs w:val="28"/>
        </w:rPr>
        <w:t>本研究</w:t>
      </w:r>
      <w:del w:id="492" w:author="user" w:date="2021-09-24T10:18:00Z">
        <w:r w:rsidRPr="0016368E" w:rsidDel="00546ECF">
          <w:rPr>
            <w:rFonts w:ascii="Times New Roman" w:hAnsi="Times New Roman" w:hint="eastAsia"/>
            <w:color w:val="000000" w:themeColor="text1"/>
            <w:szCs w:val="28"/>
          </w:rPr>
          <w:delText>體感互動遊戲</w:delText>
        </w:r>
      </w:del>
      <w:proofErr w:type="gramStart"/>
      <w:ins w:id="493" w:author="user" w:date="2021-09-24T10:18:00Z">
        <w:r w:rsidR="00546ECF">
          <w:rPr>
            <w:rFonts w:ascii="Times New Roman" w:hAnsi="Times New Roman" w:hint="eastAsia"/>
            <w:color w:val="000000" w:themeColor="text1"/>
            <w:szCs w:val="28"/>
          </w:rPr>
          <w:t>互動式體感遊戲</w:t>
        </w:r>
      </w:ins>
      <w:proofErr w:type="gramEnd"/>
      <w:r w:rsidRPr="0016368E">
        <w:rPr>
          <w:rFonts w:ascii="Times New Roman" w:hAnsi="Times New Roman" w:hint="eastAsia"/>
          <w:color w:val="000000" w:themeColor="text1"/>
          <w:szCs w:val="28"/>
        </w:rPr>
        <w:t>教學內容以幼兒美感，搭配動作技能、執行功能進行教學規劃與設計。本實驗將測驗工具與有效的分析作為研究結果，其他學習科目亦無法以本研究結果作為推論</w:t>
      </w:r>
      <w:r w:rsidRPr="002632EC">
        <w:rPr>
          <w:rFonts w:ascii="Times New Roman" w:hAnsi="Times New Roman" w:hint="eastAsia"/>
          <w:color w:val="000000" w:themeColor="text1"/>
          <w:szCs w:val="28"/>
        </w:rPr>
        <w:t>。</w:t>
      </w:r>
    </w:p>
    <w:p w14:paraId="6C352166" w14:textId="6D1F908C" w:rsidR="00AC2DE1" w:rsidRDefault="00C60393">
      <w:pPr>
        <w:pStyle w:val="2"/>
        <w:adjustRightInd w:val="0"/>
        <w:snapToGrid w:val="0"/>
        <w:spacing w:line="360" w:lineRule="auto"/>
        <w:ind w:firstLine="0"/>
        <w:rPr>
          <w:rFonts w:ascii="Times New Roman" w:hAnsi="Times New Roman"/>
          <w:color w:val="000000" w:themeColor="text1"/>
          <w:szCs w:val="28"/>
        </w:rPr>
      </w:pPr>
      <w:r w:rsidRPr="002632EC">
        <w:rPr>
          <w:rFonts w:ascii="Times New Roman" w:hAnsi="Times New Roman" w:hint="eastAsia"/>
          <w:color w:val="000000" w:themeColor="text1"/>
          <w:szCs w:val="28"/>
        </w:rPr>
        <w:t>三、研究限制</w:t>
      </w:r>
    </w:p>
    <w:p w14:paraId="4D4F3672" w14:textId="0B3C7911" w:rsidR="00AC2DE1" w:rsidRPr="002632EC" w:rsidRDefault="00C60393">
      <w:pPr>
        <w:pStyle w:val="2"/>
        <w:adjustRightInd w:val="0"/>
        <w:snapToGrid w:val="0"/>
        <w:spacing w:beforeLines="50" w:before="180" w:line="360" w:lineRule="auto"/>
        <w:ind w:leftChars="236" w:left="566" w:firstLine="0"/>
        <w:rPr>
          <w:rFonts w:ascii="Times New Roman" w:hAnsi="Times New Roman"/>
          <w:color w:val="000000" w:themeColor="text1"/>
          <w:szCs w:val="28"/>
        </w:rPr>
      </w:pPr>
      <w:r w:rsidRPr="002632EC">
        <w:rPr>
          <w:rFonts w:ascii="Times New Roman" w:hAnsi="Times New Roman" w:hint="eastAsia"/>
          <w:color w:val="000000" w:themeColor="text1"/>
          <w:szCs w:val="28"/>
        </w:rPr>
        <w:t>（一）</w:t>
      </w:r>
      <w:r>
        <w:rPr>
          <w:rFonts w:ascii="Times New Roman" w:hAnsi="Times New Roman" w:hint="eastAsia"/>
          <w:color w:val="000000" w:themeColor="text1"/>
          <w:szCs w:val="28"/>
        </w:rPr>
        <w:t>研究對象</w:t>
      </w:r>
      <w:r w:rsidRPr="002632EC">
        <w:rPr>
          <w:rFonts w:ascii="Times New Roman" w:hAnsi="Times New Roman" w:hint="eastAsia"/>
          <w:color w:val="000000" w:themeColor="text1"/>
          <w:szCs w:val="28"/>
        </w:rPr>
        <w:t>可能因緊張、開心、害羞，導致影響學習結果。</w:t>
      </w:r>
    </w:p>
    <w:p w14:paraId="72E89EEF" w14:textId="70FC664C" w:rsidR="00AC2DE1" w:rsidRPr="002632EC" w:rsidRDefault="00C60393">
      <w:pPr>
        <w:pStyle w:val="2"/>
        <w:adjustRightInd w:val="0"/>
        <w:snapToGrid w:val="0"/>
        <w:spacing w:line="360" w:lineRule="auto"/>
        <w:ind w:firstLineChars="200" w:firstLine="560"/>
        <w:rPr>
          <w:rFonts w:ascii="Times New Roman" w:hAnsi="Times New Roman" w:cs="Times New Roman"/>
          <w:color w:val="000000" w:themeColor="text1"/>
          <w:szCs w:val="28"/>
        </w:rPr>
      </w:pPr>
      <w:r w:rsidRPr="002632EC">
        <w:rPr>
          <w:rFonts w:ascii="Times New Roman" w:hAnsi="Times New Roman" w:cs="Times New Roman" w:hint="eastAsia"/>
          <w:color w:val="000000" w:themeColor="text1"/>
          <w:szCs w:val="28"/>
        </w:rPr>
        <w:t>（二）本研究對象在教學實驗之外進行相關活動，都可以影響著</w:t>
      </w:r>
    </w:p>
    <w:p w14:paraId="612629C3" w14:textId="34F29B40" w:rsidR="00AC2DE1" w:rsidRDefault="00C60393">
      <w:pPr>
        <w:pStyle w:val="2"/>
        <w:adjustRightInd w:val="0"/>
        <w:snapToGrid w:val="0"/>
        <w:spacing w:line="360" w:lineRule="auto"/>
        <w:ind w:leftChars="354" w:left="850" w:firstLineChars="200" w:firstLine="560"/>
        <w:rPr>
          <w:rFonts w:ascii="Times New Roman" w:hAnsi="Times New Roman" w:cs="Times New Roman"/>
          <w:color w:val="000000" w:themeColor="text1"/>
          <w:szCs w:val="28"/>
        </w:rPr>
      </w:pPr>
      <w:r w:rsidRPr="002632EC">
        <w:rPr>
          <w:rFonts w:ascii="Times New Roman" w:hAnsi="Times New Roman" w:cs="Times New Roman" w:hint="eastAsia"/>
          <w:color w:val="000000" w:themeColor="text1"/>
          <w:szCs w:val="28"/>
        </w:rPr>
        <w:t>研究結果。</w:t>
      </w:r>
    </w:p>
    <w:p w14:paraId="101D1042" w14:textId="6DBE0506" w:rsidR="00AC2DE1" w:rsidRPr="002632EC" w:rsidRDefault="00C60393">
      <w:pPr>
        <w:pStyle w:val="2"/>
        <w:adjustRightInd w:val="0"/>
        <w:snapToGrid w:val="0"/>
        <w:spacing w:line="360" w:lineRule="auto"/>
        <w:rPr>
          <w:rFonts w:ascii="Times New Roman" w:hAnsi="Times New Roman"/>
          <w:color w:val="000000" w:themeColor="text1"/>
          <w:szCs w:val="28"/>
        </w:rPr>
      </w:pPr>
      <w:r w:rsidRPr="002632EC">
        <w:rPr>
          <w:rFonts w:ascii="Times New Roman" w:hAnsi="Times New Roman" w:cs="Times New Roman" w:hint="eastAsia"/>
          <w:color w:val="000000" w:themeColor="text1"/>
          <w:szCs w:val="28"/>
        </w:rPr>
        <w:t>（三）</w:t>
      </w:r>
      <w:r w:rsidRPr="002632EC">
        <w:rPr>
          <w:rFonts w:ascii="Times New Roman" w:hAnsi="Times New Roman" w:hint="eastAsia"/>
          <w:color w:val="000000" w:themeColor="text1"/>
          <w:szCs w:val="28"/>
        </w:rPr>
        <w:t>由於本研究幼兒樣本為新北市，因此各地區程度差異不</w:t>
      </w:r>
    </w:p>
    <w:p w14:paraId="46057577" w14:textId="2C54B1C3" w:rsidR="00AC2DE1" w:rsidRDefault="00C60393">
      <w:pPr>
        <w:pStyle w:val="2"/>
        <w:adjustRightInd w:val="0"/>
        <w:snapToGrid w:val="0"/>
        <w:spacing w:line="360" w:lineRule="auto"/>
        <w:ind w:leftChars="354" w:left="850" w:firstLineChars="200" w:firstLine="560"/>
        <w:rPr>
          <w:rFonts w:ascii="Times New Roman" w:hAnsi="Times New Roman"/>
          <w:color w:val="000000" w:themeColor="text1"/>
          <w:szCs w:val="28"/>
        </w:rPr>
      </w:pPr>
      <w:r w:rsidRPr="002632EC">
        <w:rPr>
          <w:rFonts w:ascii="Times New Roman" w:hAnsi="Times New Roman" w:hint="eastAsia"/>
          <w:color w:val="000000" w:themeColor="text1"/>
          <w:szCs w:val="28"/>
        </w:rPr>
        <w:t>同，可能導致結果的不同，無法推論。</w:t>
      </w:r>
    </w:p>
    <w:p w14:paraId="5A7826A1" w14:textId="69F48271" w:rsidR="00AC2DE1" w:rsidRDefault="00C60393">
      <w:pPr>
        <w:pStyle w:val="2"/>
        <w:adjustRightInd w:val="0"/>
        <w:snapToGrid w:val="0"/>
        <w:spacing w:line="360" w:lineRule="auto"/>
        <w:rPr>
          <w:rFonts w:ascii="Times New Roman" w:hAnsi="Times New Roman"/>
          <w:color w:val="000000" w:themeColor="text1"/>
          <w:szCs w:val="28"/>
        </w:rPr>
      </w:pPr>
      <w:r w:rsidRPr="002632EC">
        <w:rPr>
          <w:rFonts w:ascii="Times New Roman" w:hAnsi="Times New Roman" w:hint="eastAsia"/>
          <w:color w:val="000000" w:themeColor="text1"/>
          <w:szCs w:val="28"/>
        </w:rPr>
        <w:t>（四）本研究為</w:t>
      </w:r>
      <w:r>
        <w:rPr>
          <w:rFonts w:ascii="Times New Roman" w:hAnsi="Times New Roman" w:hint="eastAsia"/>
          <w:color w:val="000000" w:themeColor="text1"/>
          <w:szCs w:val="28"/>
        </w:rPr>
        <w:t>美感</w:t>
      </w:r>
      <w:r w:rsidRPr="002632EC">
        <w:rPr>
          <w:rFonts w:ascii="Times New Roman" w:hAnsi="Times New Roman" w:hint="eastAsia"/>
          <w:color w:val="000000" w:themeColor="text1"/>
          <w:szCs w:val="28"/>
        </w:rPr>
        <w:t>學習，因此無法代表其他領域科目之課程，</w:t>
      </w:r>
    </w:p>
    <w:p w14:paraId="4E6EC481" w14:textId="142610AF" w:rsidR="00AC2DE1" w:rsidRDefault="00C60393">
      <w:pPr>
        <w:pStyle w:val="2"/>
        <w:adjustRightInd w:val="0"/>
        <w:snapToGrid w:val="0"/>
        <w:spacing w:line="360" w:lineRule="auto"/>
        <w:ind w:leftChars="413" w:left="991" w:firstLineChars="150" w:firstLine="420"/>
        <w:rPr>
          <w:rFonts w:ascii="Times New Roman" w:hAnsi="Times New Roman"/>
          <w:color w:val="000000" w:themeColor="text1"/>
          <w:szCs w:val="28"/>
        </w:rPr>
      </w:pPr>
      <w:r w:rsidRPr="002632EC">
        <w:rPr>
          <w:rFonts w:ascii="Times New Roman" w:hAnsi="Times New Roman" w:hint="eastAsia"/>
          <w:color w:val="000000" w:themeColor="text1"/>
          <w:szCs w:val="28"/>
        </w:rPr>
        <w:t>也不適合推論至其他科目。</w:t>
      </w:r>
    </w:p>
    <w:p w14:paraId="0A7576C9" w14:textId="1BF6832E" w:rsidR="00AC2DE1" w:rsidRDefault="00C60393">
      <w:pPr>
        <w:pStyle w:val="2"/>
        <w:adjustRightInd w:val="0"/>
        <w:snapToGrid w:val="0"/>
        <w:spacing w:line="360" w:lineRule="auto"/>
        <w:ind w:firstLineChars="172"/>
        <w:rPr>
          <w:rFonts w:ascii="Times New Roman" w:hAnsi="Times New Roman"/>
          <w:color w:val="000000" w:themeColor="text1"/>
          <w:szCs w:val="28"/>
        </w:rPr>
      </w:pPr>
      <w:r w:rsidRPr="002632EC">
        <w:rPr>
          <w:rFonts w:ascii="Times New Roman" w:hAnsi="Times New Roman" w:hint="eastAsia"/>
          <w:color w:val="000000" w:themeColor="text1"/>
          <w:szCs w:val="28"/>
        </w:rPr>
        <w:t>（五）幼兒請假或是其他原因導致容易樣本流失。</w:t>
      </w:r>
    </w:p>
    <w:p w14:paraId="575AC267" w14:textId="0CE8D4E0" w:rsidR="00AC2DE1" w:rsidRDefault="00C60393">
      <w:pPr>
        <w:pStyle w:val="2"/>
        <w:adjustRightInd w:val="0"/>
        <w:snapToGrid w:val="0"/>
        <w:spacing w:line="360" w:lineRule="auto"/>
        <w:ind w:firstLineChars="172"/>
        <w:rPr>
          <w:rFonts w:ascii="Times New Roman" w:hAnsi="Times New Roman"/>
          <w:color w:val="000000" w:themeColor="text1"/>
          <w:szCs w:val="28"/>
        </w:rPr>
      </w:pPr>
      <w:r w:rsidRPr="002632EC">
        <w:rPr>
          <w:rFonts w:ascii="Times New Roman" w:hAnsi="Times New Roman" w:hint="eastAsia"/>
          <w:color w:val="000000" w:themeColor="text1"/>
          <w:szCs w:val="28"/>
        </w:rPr>
        <w:t>（六）各家幼兒園家長背景、地區、程度</w:t>
      </w:r>
      <w:proofErr w:type="gramStart"/>
      <w:r w:rsidRPr="002632EC">
        <w:rPr>
          <w:rFonts w:ascii="Times New Roman" w:hAnsi="Times New Roman" w:hint="eastAsia"/>
          <w:color w:val="000000" w:themeColor="text1"/>
          <w:szCs w:val="28"/>
        </w:rPr>
        <w:t>不</w:t>
      </w:r>
      <w:proofErr w:type="gramEnd"/>
      <w:r w:rsidRPr="002632EC">
        <w:rPr>
          <w:rFonts w:ascii="Times New Roman" w:hAnsi="Times New Roman" w:hint="eastAsia"/>
          <w:color w:val="000000" w:themeColor="text1"/>
          <w:szCs w:val="28"/>
        </w:rPr>
        <w:t>同等，影響著幼兒各</w:t>
      </w:r>
    </w:p>
    <w:p w14:paraId="4FE0CAE6" w14:textId="0E972BA7" w:rsidR="00AC2DE1" w:rsidRDefault="00C60393">
      <w:pPr>
        <w:pStyle w:val="2"/>
        <w:adjustRightInd w:val="0"/>
        <w:snapToGrid w:val="0"/>
        <w:spacing w:line="360" w:lineRule="auto"/>
        <w:ind w:leftChars="354" w:left="850" w:firstLineChars="172"/>
        <w:rPr>
          <w:rFonts w:ascii="Times New Roman" w:hAnsi="Times New Roman"/>
          <w:color w:val="000000" w:themeColor="text1"/>
          <w:szCs w:val="28"/>
        </w:rPr>
      </w:pPr>
      <w:r w:rsidRPr="002632EC">
        <w:rPr>
          <w:rFonts w:ascii="Times New Roman" w:hAnsi="Times New Roman" w:hint="eastAsia"/>
          <w:color w:val="000000" w:themeColor="text1"/>
          <w:szCs w:val="28"/>
        </w:rPr>
        <w:t>方面表現，且對於外來教學實驗者，抱著玩樂心情，容易</w:t>
      </w:r>
    </w:p>
    <w:p w14:paraId="7DD4BF74" w14:textId="360F0F66" w:rsidR="00AC2DE1" w:rsidRDefault="00C60393">
      <w:pPr>
        <w:pStyle w:val="2"/>
        <w:adjustRightInd w:val="0"/>
        <w:snapToGrid w:val="0"/>
        <w:spacing w:line="360" w:lineRule="auto"/>
        <w:ind w:leftChars="354" w:left="850" w:firstLineChars="172"/>
        <w:rPr>
          <w:rFonts w:ascii="Times New Roman" w:hAnsi="Times New Roman"/>
          <w:color w:val="000000" w:themeColor="text1"/>
          <w:szCs w:val="28"/>
        </w:rPr>
      </w:pPr>
      <w:r w:rsidRPr="002632EC">
        <w:rPr>
          <w:rFonts w:ascii="Times New Roman" w:hAnsi="Times New Roman" w:hint="eastAsia"/>
          <w:color w:val="000000" w:themeColor="text1"/>
          <w:szCs w:val="28"/>
        </w:rPr>
        <w:t>影響實驗結果，</w:t>
      </w:r>
      <w:proofErr w:type="gramStart"/>
      <w:r w:rsidRPr="002632EC">
        <w:rPr>
          <w:rFonts w:ascii="Times New Roman" w:hAnsi="Times New Roman" w:hint="eastAsia"/>
          <w:color w:val="000000" w:themeColor="text1"/>
          <w:szCs w:val="28"/>
        </w:rPr>
        <w:t>導致前測成績</w:t>
      </w:r>
      <w:proofErr w:type="gramEnd"/>
      <w:r w:rsidRPr="002632EC">
        <w:rPr>
          <w:rFonts w:ascii="Times New Roman" w:hAnsi="Times New Roman" w:hint="eastAsia"/>
          <w:color w:val="000000" w:themeColor="text1"/>
          <w:szCs w:val="28"/>
        </w:rPr>
        <w:t>的差異。</w:t>
      </w:r>
    </w:p>
    <w:p w14:paraId="65C1C68A" w14:textId="60CF7594" w:rsidR="00AC2DE1" w:rsidRDefault="00C60393">
      <w:pPr>
        <w:pStyle w:val="2"/>
        <w:adjustRightInd w:val="0"/>
        <w:snapToGrid w:val="0"/>
        <w:spacing w:line="360" w:lineRule="auto"/>
        <w:ind w:firstLineChars="172"/>
        <w:rPr>
          <w:rFonts w:ascii="Times New Roman" w:hAnsi="Times New Roman"/>
          <w:color w:val="000000" w:themeColor="text1"/>
          <w:szCs w:val="28"/>
        </w:rPr>
      </w:pPr>
      <w:r>
        <w:rPr>
          <w:rFonts w:ascii="Times New Roman" w:hAnsi="Times New Roman" w:hint="eastAsia"/>
          <w:color w:val="000000" w:themeColor="text1"/>
          <w:szCs w:val="28"/>
        </w:rPr>
        <w:lastRenderedPageBreak/>
        <w:t>（七）各家幼兒園教學環境各有大小區別，肢體活動空間與學習</w:t>
      </w:r>
    </w:p>
    <w:p w14:paraId="55EA90A5" w14:textId="253C052B" w:rsidR="00AC2DE1" w:rsidRPr="00664B6C" w:rsidRDefault="00C60393">
      <w:pPr>
        <w:pStyle w:val="2"/>
        <w:adjustRightInd w:val="0"/>
        <w:snapToGrid w:val="0"/>
        <w:spacing w:line="360" w:lineRule="auto"/>
        <w:ind w:leftChars="354" w:left="850" w:firstLineChars="172"/>
        <w:rPr>
          <w:rFonts w:ascii="Times New Roman" w:hAnsi="Times New Roman"/>
          <w:color w:val="000000" w:themeColor="text1"/>
          <w:szCs w:val="28"/>
        </w:rPr>
      </w:pPr>
      <w:r>
        <w:rPr>
          <w:rFonts w:ascii="Times New Roman" w:hAnsi="Times New Roman" w:hint="eastAsia"/>
          <w:color w:val="000000" w:themeColor="text1"/>
          <w:szCs w:val="28"/>
        </w:rPr>
        <w:t>環境有所限制，導致幼兒學習上的發展。</w:t>
      </w:r>
    </w:p>
    <w:p w14:paraId="22BBF517" w14:textId="7E3CEC41" w:rsidR="00AB3C61" w:rsidRDefault="00AB3C61">
      <w:pPr>
        <w:rPr>
          <w:ins w:id="494" w:author="user" w:date="2021-09-24T10:11:00Z"/>
          <w:rFonts w:ascii="標楷體" w:eastAsia="標楷體" w:hAnsi="標楷體"/>
          <w:color w:val="000000" w:themeColor="text1"/>
          <w:sz w:val="28"/>
          <w:szCs w:val="28"/>
        </w:rPr>
      </w:pPr>
      <w:ins w:id="495" w:author="user" w:date="2021-09-24T10:11:00Z">
        <w:r>
          <w:rPr>
            <w:rFonts w:ascii="標楷體" w:eastAsia="標楷體" w:hAnsi="標楷體"/>
            <w:color w:val="000000" w:themeColor="text1"/>
            <w:sz w:val="28"/>
            <w:szCs w:val="28"/>
          </w:rPr>
          <w:br w:type="page"/>
        </w:r>
      </w:ins>
    </w:p>
    <w:p w14:paraId="0240727A" w14:textId="77777777" w:rsidR="00AC2DE1" w:rsidDel="00AB3C61" w:rsidRDefault="00AC2DE1">
      <w:pPr>
        <w:spacing w:line="360" w:lineRule="auto"/>
        <w:rPr>
          <w:del w:id="496" w:author="user" w:date="2021-09-24T10:11:00Z"/>
          <w:rFonts w:ascii="標楷體" w:eastAsia="標楷體" w:hAnsi="標楷體"/>
          <w:color w:val="000000" w:themeColor="text1"/>
          <w:sz w:val="28"/>
          <w:szCs w:val="28"/>
        </w:rPr>
        <w:pPrChange w:id="497" w:author="user" w:date="2021-09-24T08:29:00Z">
          <w:pPr>
            <w:spacing w:line="480" w:lineRule="auto"/>
          </w:pPr>
        </w:pPrChange>
      </w:pPr>
    </w:p>
    <w:p w14:paraId="1FB64375" w14:textId="2DAA4265" w:rsidR="00AC2DE1" w:rsidDel="00AB3C61" w:rsidRDefault="00AC2DE1">
      <w:pPr>
        <w:spacing w:line="360" w:lineRule="auto"/>
        <w:rPr>
          <w:del w:id="498" w:author="user" w:date="2021-09-24T10:11:00Z"/>
          <w:rFonts w:ascii="標楷體" w:eastAsia="標楷體" w:hAnsi="標楷體"/>
          <w:color w:val="000000" w:themeColor="text1"/>
          <w:sz w:val="28"/>
          <w:szCs w:val="28"/>
        </w:rPr>
        <w:pPrChange w:id="499" w:author="user" w:date="2021-09-24T08:29:00Z">
          <w:pPr>
            <w:spacing w:line="480" w:lineRule="auto"/>
          </w:pPr>
        </w:pPrChange>
      </w:pPr>
    </w:p>
    <w:p w14:paraId="2E4699A6" w14:textId="77C1E78B" w:rsidR="00AC2DE1" w:rsidDel="00AB3C61" w:rsidRDefault="00AC2DE1">
      <w:pPr>
        <w:spacing w:line="360" w:lineRule="auto"/>
        <w:rPr>
          <w:del w:id="500" w:author="user" w:date="2021-09-24T10:11:00Z"/>
          <w:rFonts w:ascii="標楷體" w:eastAsia="標楷體" w:hAnsi="標楷體"/>
          <w:color w:val="000000" w:themeColor="text1"/>
          <w:sz w:val="28"/>
          <w:szCs w:val="28"/>
        </w:rPr>
        <w:pPrChange w:id="501" w:author="user" w:date="2021-09-24T08:29:00Z">
          <w:pPr>
            <w:spacing w:line="480" w:lineRule="auto"/>
          </w:pPr>
        </w:pPrChange>
      </w:pPr>
    </w:p>
    <w:p w14:paraId="65814D58" w14:textId="64DCAAF1" w:rsidR="00AC2DE1" w:rsidDel="00AB3C61" w:rsidRDefault="00AC2DE1">
      <w:pPr>
        <w:spacing w:line="360" w:lineRule="auto"/>
        <w:rPr>
          <w:del w:id="502" w:author="user" w:date="2021-09-24T10:11:00Z"/>
          <w:rFonts w:ascii="標楷體" w:eastAsia="標楷體" w:hAnsi="標楷體"/>
          <w:color w:val="000000" w:themeColor="text1"/>
          <w:sz w:val="28"/>
          <w:szCs w:val="28"/>
        </w:rPr>
        <w:pPrChange w:id="503" w:author="user" w:date="2021-09-24T08:29:00Z">
          <w:pPr>
            <w:spacing w:line="480" w:lineRule="auto"/>
          </w:pPr>
        </w:pPrChange>
      </w:pPr>
    </w:p>
    <w:p w14:paraId="2C811338" w14:textId="0096CBAD" w:rsidR="00AC2DE1" w:rsidRPr="00116D4D" w:rsidDel="00AB3C61" w:rsidRDefault="00AC2DE1">
      <w:pPr>
        <w:spacing w:line="360" w:lineRule="auto"/>
        <w:rPr>
          <w:del w:id="504" w:author="user" w:date="2021-09-24T10:11:00Z"/>
          <w:rFonts w:ascii="標楷體" w:eastAsia="標楷體" w:hAnsi="標楷體"/>
          <w:color w:val="000000" w:themeColor="text1"/>
          <w:sz w:val="28"/>
          <w:szCs w:val="28"/>
        </w:rPr>
        <w:pPrChange w:id="505" w:author="user" w:date="2021-09-24T08:29:00Z">
          <w:pPr>
            <w:spacing w:line="480" w:lineRule="auto"/>
          </w:pPr>
        </w:pPrChange>
      </w:pPr>
    </w:p>
    <w:p w14:paraId="6ECB148C" w14:textId="34106372" w:rsidR="00AC2DE1" w:rsidDel="00AB3C61" w:rsidRDefault="00AC2DE1">
      <w:pPr>
        <w:spacing w:line="360" w:lineRule="auto"/>
        <w:rPr>
          <w:del w:id="506" w:author="user" w:date="2021-09-24T10:11:00Z"/>
          <w:rFonts w:ascii="標楷體" w:eastAsia="標楷體" w:hAnsi="標楷體"/>
          <w:color w:val="000000" w:themeColor="text1"/>
          <w:sz w:val="28"/>
          <w:szCs w:val="28"/>
        </w:rPr>
        <w:pPrChange w:id="507" w:author="user" w:date="2021-09-24T08:29:00Z">
          <w:pPr>
            <w:spacing w:line="480" w:lineRule="auto"/>
          </w:pPr>
        </w:pPrChange>
      </w:pPr>
    </w:p>
    <w:p w14:paraId="7FE02A74" w14:textId="73C3DDB6" w:rsidR="00AC2DE1" w:rsidDel="00AB3C61" w:rsidRDefault="00AC2DE1">
      <w:pPr>
        <w:spacing w:line="360" w:lineRule="auto"/>
        <w:rPr>
          <w:del w:id="508" w:author="user" w:date="2021-09-24T10:11:00Z"/>
          <w:rFonts w:ascii="標楷體" w:eastAsia="標楷體" w:hAnsi="標楷體"/>
          <w:color w:val="000000" w:themeColor="text1"/>
          <w:sz w:val="28"/>
          <w:szCs w:val="28"/>
        </w:rPr>
        <w:pPrChange w:id="509" w:author="user" w:date="2021-09-24T08:29:00Z">
          <w:pPr>
            <w:spacing w:line="480" w:lineRule="auto"/>
          </w:pPr>
        </w:pPrChange>
      </w:pPr>
    </w:p>
    <w:p w14:paraId="55C99E0C" w14:textId="3C1D7788" w:rsidR="00AC2DE1" w:rsidRPr="00C042A8" w:rsidDel="00AB3C61" w:rsidRDefault="00AC2DE1">
      <w:pPr>
        <w:spacing w:line="360" w:lineRule="auto"/>
        <w:rPr>
          <w:del w:id="510" w:author="user" w:date="2021-09-24T10:11:00Z"/>
          <w:rFonts w:ascii="標楷體" w:eastAsia="標楷體" w:hAnsi="標楷體"/>
          <w:color w:val="000000" w:themeColor="text1"/>
          <w:sz w:val="22"/>
          <w:szCs w:val="28"/>
        </w:rPr>
        <w:pPrChange w:id="511" w:author="user" w:date="2021-09-24T08:29:00Z">
          <w:pPr>
            <w:spacing w:line="480" w:lineRule="auto"/>
          </w:pPr>
        </w:pPrChange>
      </w:pPr>
    </w:p>
    <w:p w14:paraId="6437E12C" w14:textId="517F678F" w:rsidR="00466459" w:rsidRDefault="00466459">
      <w:pPr>
        <w:spacing w:line="360" w:lineRule="auto"/>
        <w:rPr>
          <w:rFonts w:ascii="標楷體" w:eastAsia="標楷體" w:hAnsi="標楷體"/>
          <w:color w:val="000000" w:themeColor="text1"/>
          <w:sz w:val="32"/>
          <w:szCs w:val="32"/>
        </w:rPr>
        <w:pPrChange w:id="512" w:author="user" w:date="2021-09-24T08:29:00Z">
          <w:pPr/>
        </w:pPrChange>
      </w:pPr>
      <w:bookmarkStart w:id="513" w:name="_Toc523836415"/>
      <w:bookmarkStart w:id="514" w:name="_Toc523836500"/>
      <w:bookmarkStart w:id="515" w:name="_Toc523837197"/>
      <w:bookmarkStart w:id="516" w:name="_Toc523837437"/>
      <w:bookmarkStart w:id="517" w:name="_Toc523837871"/>
      <w:bookmarkStart w:id="518" w:name="_Toc523852837"/>
      <w:bookmarkStart w:id="519" w:name="_Toc523852920"/>
      <w:bookmarkStart w:id="520" w:name="_Toc523908426"/>
      <w:bookmarkStart w:id="521" w:name="_Toc523908551"/>
      <w:bookmarkStart w:id="522" w:name="_Toc31725317"/>
      <w:del w:id="523" w:author="user" w:date="2021-09-24T10:11:00Z">
        <w:r w:rsidDel="00AB3C61">
          <w:rPr>
            <w:rFonts w:ascii="標楷體" w:hAnsi="標楷體"/>
            <w:color w:val="000000" w:themeColor="text1"/>
            <w:sz w:val="32"/>
            <w:szCs w:val="32"/>
          </w:rPr>
          <w:br w:type="page"/>
        </w:r>
      </w:del>
    </w:p>
    <w:bookmarkEnd w:id="513"/>
    <w:bookmarkEnd w:id="514"/>
    <w:bookmarkEnd w:id="515"/>
    <w:bookmarkEnd w:id="516"/>
    <w:bookmarkEnd w:id="517"/>
    <w:bookmarkEnd w:id="518"/>
    <w:bookmarkEnd w:id="519"/>
    <w:bookmarkEnd w:id="520"/>
    <w:bookmarkEnd w:id="521"/>
    <w:bookmarkEnd w:id="522"/>
    <w:p w14:paraId="32C12094" w14:textId="4203BD49" w:rsidR="00AC2DE1" w:rsidRPr="008075E0" w:rsidRDefault="00C60393">
      <w:pPr>
        <w:pStyle w:val="2"/>
        <w:adjustRightInd w:val="0"/>
        <w:snapToGrid w:val="0"/>
        <w:spacing w:line="360" w:lineRule="auto"/>
        <w:ind w:firstLineChars="200" w:firstLine="640"/>
        <w:jc w:val="center"/>
        <w:outlineLvl w:val="1"/>
        <w:rPr>
          <w:rFonts w:ascii="標楷體" w:hAnsi="標楷體"/>
          <w:color w:val="000000" w:themeColor="text1"/>
          <w:sz w:val="32"/>
          <w:szCs w:val="32"/>
        </w:rPr>
      </w:pPr>
      <w:r w:rsidRPr="008075E0">
        <w:rPr>
          <w:rFonts w:ascii="標楷體" w:hAnsi="標楷體" w:hint="eastAsia"/>
          <w:color w:val="000000" w:themeColor="text1"/>
          <w:sz w:val="32"/>
          <w:szCs w:val="32"/>
        </w:rPr>
        <w:t>第五節</w:t>
      </w:r>
      <w:r w:rsidRPr="008075E0">
        <w:rPr>
          <w:rFonts w:ascii="標楷體" w:hAnsi="標楷體"/>
          <w:color w:val="000000" w:themeColor="text1"/>
          <w:sz w:val="32"/>
          <w:szCs w:val="32"/>
        </w:rPr>
        <w:t xml:space="preserve"> </w:t>
      </w:r>
      <w:r w:rsidRPr="008075E0">
        <w:rPr>
          <w:rFonts w:ascii="標楷體" w:hAnsi="標楷體" w:hint="eastAsia"/>
          <w:color w:val="000000" w:themeColor="text1"/>
          <w:sz w:val="32"/>
          <w:szCs w:val="32"/>
        </w:rPr>
        <w:t>研究流程</w:t>
      </w:r>
    </w:p>
    <w:p w14:paraId="360BAF06" w14:textId="5F708044" w:rsidR="00AC2DE1" w:rsidRPr="002632EC" w:rsidRDefault="00C60393">
      <w:pPr>
        <w:pStyle w:val="2"/>
        <w:adjustRightInd w:val="0"/>
        <w:snapToGrid w:val="0"/>
        <w:spacing w:line="360" w:lineRule="auto"/>
        <w:ind w:firstLineChars="200" w:firstLine="560"/>
        <w:rPr>
          <w:rFonts w:ascii="Times New Roman" w:hAnsi="Times New Roman" w:cs="Times New Roman"/>
          <w:color w:val="000000" w:themeColor="text1"/>
          <w:szCs w:val="28"/>
        </w:rPr>
      </w:pPr>
      <w:r w:rsidRPr="0016368E">
        <w:rPr>
          <w:rFonts w:ascii="Times New Roman" w:hAnsi="Times New Roman" w:hint="eastAsia"/>
          <w:color w:val="000000" w:themeColor="text1"/>
          <w:szCs w:val="28"/>
        </w:rPr>
        <w:t>本研究之研究流程開始先蒐集研究相關文獻資料，尋找與擬定適合探討的研究方向，經過論文計畫審查後，開始修正與檢討研究方向與主題；接著對教學內容、研究工具、動作技能量表等項目進行調查分析，隨後進行教學內容、</w:t>
      </w:r>
      <w:proofErr w:type="gramStart"/>
      <w:r w:rsidRPr="0016368E">
        <w:rPr>
          <w:rFonts w:ascii="Times New Roman" w:hAnsi="Times New Roman" w:hint="eastAsia"/>
          <w:color w:val="000000" w:themeColor="text1"/>
          <w:szCs w:val="28"/>
        </w:rPr>
        <w:t>體感遊戲</w:t>
      </w:r>
      <w:proofErr w:type="gramEnd"/>
      <w:r w:rsidRPr="0016368E">
        <w:rPr>
          <w:rFonts w:ascii="Times New Roman" w:hAnsi="Times New Roman" w:hint="eastAsia"/>
          <w:color w:val="000000" w:themeColor="text1"/>
          <w:szCs w:val="28"/>
        </w:rPr>
        <w:t>關卡設計、系統建置、施測工具設計，接著將實驗流程、測驗工具、</w:t>
      </w:r>
      <w:proofErr w:type="gramStart"/>
      <w:r w:rsidRPr="0016368E">
        <w:rPr>
          <w:rFonts w:ascii="Times New Roman" w:hAnsi="Times New Roman" w:hint="eastAsia"/>
          <w:color w:val="000000" w:themeColor="text1"/>
          <w:szCs w:val="28"/>
        </w:rPr>
        <w:t>體感遊</w:t>
      </w:r>
      <w:proofErr w:type="gramEnd"/>
      <w:r w:rsidRPr="0016368E">
        <w:rPr>
          <w:rFonts w:ascii="Times New Roman" w:hAnsi="Times New Roman" w:hint="eastAsia"/>
          <w:color w:val="000000" w:themeColor="text1"/>
          <w:szCs w:val="28"/>
        </w:rPr>
        <w:t>戲仔細規劃詢問專家意見進行評估，探討與修正內容。在實驗階段</w:t>
      </w:r>
      <w:proofErr w:type="gramStart"/>
      <w:r w:rsidRPr="0016368E">
        <w:rPr>
          <w:rFonts w:ascii="Times New Roman" w:hAnsi="Times New Roman" w:hint="eastAsia"/>
          <w:color w:val="000000" w:themeColor="text1"/>
          <w:szCs w:val="28"/>
        </w:rPr>
        <w:t>前測</w:t>
      </w:r>
      <w:r w:rsidRPr="0016368E">
        <w:rPr>
          <w:rFonts w:ascii="Times New Roman" w:hAnsi="Times New Roman"/>
          <w:color w:val="000000" w:themeColor="text1"/>
          <w:szCs w:val="28"/>
        </w:rPr>
        <w:t>1</w:t>
      </w:r>
      <w:r w:rsidRPr="0016368E">
        <w:rPr>
          <w:rFonts w:ascii="Times New Roman" w:hAnsi="Times New Roman" w:hint="eastAsia"/>
          <w:color w:val="000000" w:themeColor="text1"/>
          <w:szCs w:val="28"/>
        </w:rPr>
        <w:t>週</w:t>
      </w:r>
      <w:proofErr w:type="gramEnd"/>
      <w:r w:rsidRPr="0016368E">
        <w:rPr>
          <w:rFonts w:ascii="Times New Roman" w:hAnsi="Times New Roman" w:hint="eastAsia"/>
          <w:color w:val="000000" w:themeColor="text1"/>
          <w:szCs w:val="28"/>
        </w:rPr>
        <w:t>包含動作技能、執行功能、視覺藝術能力，教學實驗</w:t>
      </w:r>
      <w:r w:rsidRPr="0016368E">
        <w:rPr>
          <w:rFonts w:ascii="Times New Roman" w:hAnsi="Times New Roman"/>
          <w:color w:val="000000" w:themeColor="text1"/>
          <w:szCs w:val="28"/>
        </w:rPr>
        <w:t>3</w:t>
      </w:r>
      <w:r w:rsidRPr="0016368E">
        <w:rPr>
          <w:rFonts w:ascii="Times New Roman" w:hAnsi="Times New Roman" w:hint="eastAsia"/>
          <w:color w:val="000000" w:themeColor="text1"/>
          <w:szCs w:val="28"/>
        </w:rPr>
        <w:t>週訓練，最後</w:t>
      </w:r>
      <w:r w:rsidRPr="0016368E">
        <w:rPr>
          <w:rFonts w:ascii="Times New Roman" w:hAnsi="Times New Roman"/>
          <w:color w:val="000000" w:themeColor="text1"/>
          <w:szCs w:val="28"/>
        </w:rPr>
        <w:t>1</w:t>
      </w:r>
      <w:r w:rsidRPr="0016368E">
        <w:rPr>
          <w:rFonts w:ascii="Times New Roman" w:hAnsi="Times New Roman" w:hint="eastAsia"/>
          <w:color w:val="000000" w:themeColor="text1"/>
          <w:szCs w:val="28"/>
        </w:rPr>
        <w:t>週在進行後側動作技能、執行功能、視覺藝術能力，共計五週。結束實驗後，進行資料整理與分析與解釋及完成論文</w:t>
      </w:r>
      <w:r w:rsidRPr="002632EC">
        <w:rPr>
          <w:rFonts w:ascii="Times New Roman" w:hAnsi="Times New Roman" w:cs="Times New Roman" w:hint="eastAsia"/>
          <w:color w:val="000000" w:themeColor="text1"/>
          <w:szCs w:val="28"/>
        </w:rPr>
        <w:t>。</w:t>
      </w:r>
    </w:p>
    <w:p w14:paraId="79464A2D" w14:textId="77777777" w:rsidR="00AC2DE1" w:rsidRPr="005F5E58" w:rsidRDefault="00AC2DE1">
      <w:pPr>
        <w:pStyle w:val="2"/>
        <w:adjustRightInd w:val="0"/>
        <w:snapToGrid w:val="0"/>
        <w:spacing w:line="360" w:lineRule="auto"/>
        <w:ind w:firstLine="0"/>
        <w:jc w:val="left"/>
        <w:rPr>
          <w:rFonts w:ascii="BiauKai" w:eastAsia="BiauKai" w:hAnsi="BiauKai"/>
          <w:color w:val="000000" w:themeColor="text1"/>
          <w:szCs w:val="28"/>
        </w:rPr>
      </w:pPr>
    </w:p>
    <w:p w14:paraId="2E9C9DB4" w14:textId="2CC9C803" w:rsidR="00AC2DE1" w:rsidRPr="00F77614" w:rsidRDefault="00F77614">
      <w:pPr>
        <w:spacing w:line="360" w:lineRule="auto"/>
        <w:jc w:val="center"/>
        <w:rPr>
          <w:rFonts w:ascii="BiauKai" w:eastAsia="BiauKai" w:hAnsi="BiauKai"/>
          <w:color w:val="000000" w:themeColor="text1"/>
          <w:sz w:val="28"/>
          <w:szCs w:val="28"/>
        </w:rPr>
        <w:pPrChange w:id="524" w:author="user" w:date="2021-09-24T08:29:00Z">
          <w:pPr>
            <w:jc w:val="center"/>
          </w:pPr>
        </w:pPrChange>
      </w:pPr>
      <w:r>
        <w:rPr>
          <w:rFonts w:ascii="BiauKai" w:eastAsia="BiauKai" w:hAnsi="BiauKai"/>
          <w:noProof/>
          <w:color w:val="000000" w:themeColor="text1"/>
          <w:sz w:val="28"/>
          <w:szCs w:val="28"/>
        </w:rPr>
        <w:lastRenderedPageBreak/>
        <w:drawing>
          <wp:inline distT="0" distB="0" distL="0" distR="0" wp14:anchorId="474037AD" wp14:editId="58CF45A6">
            <wp:extent cx="5111750" cy="8412832"/>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5647" cy="8419245"/>
                    </a:xfrm>
                    <a:prstGeom prst="rect">
                      <a:avLst/>
                    </a:prstGeom>
                    <a:noFill/>
                    <a:ln>
                      <a:noFill/>
                    </a:ln>
                  </pic:spPr>
                </pic:pic>
              </a:graphicData>
            </a:graphic>
          </wp:inline>
        </w:drawing>
      </w:r>
      <w:bookmarkStart w:id="525" w:name="_Toc523836416"/>
      <w:bookmarkStart w:id="526" w:name="_Toc523836501"/>
      <w:bookmarkStart w:id="527" w:name="_Toc523837198"/>
      <w:bookmarkStart w:id="528" w:name="_Toc523837438"/>
      <w:bookmarkStart w:id="529" w:name="_Toc523837872"/>
      <w:bookmarkStart w:id="530" w:name="_Toc523852838"/>
      <w:bookmarkStart w:id="531" w:name="_Toc523852921"/>
      <w:bookmarkStart w:id="532" w:name="_Toc523908427"/>
      <w:bookmarkStart w:id="533" w:name="_Toc523908552"/>
      <w:r>
        <w:rPr>
          <w:rFonts w:ascii="BiauKai" w:eastAsia="BiauKai" w:hAnsi="BiauKai"/>
          <w:color w:val="000000" w:themeColor="text1"/>
          <w:sz w:val="28"/>
          <w:szCs w:val="28"/>
        </w:rPr>
        <w:br/>
      </w:r>
      <w:bookmarkStart w:id="534" w:name="_Toc524447170"/>
      <w:bookmarkStart w:id="535" w:name="_Toc524447580"/>
      <w:bookmarkStart w:id="536" w:name="_Toc524447646"/>
      <w:bookmarkStart w:id="537" w:name="_Toc524447721"/>
      <w:bookmarkStart w:id="538" w:name="_Toc526869229"/>
      <w:bookmarkStart w:id="539" w:name="_Toc527488076"/>
      <w:bookmarkStart w:id="540" w:name="_Toc31462471"/>
      <w:r w:rsidR="00C60393" w:rsidRPr="001F7E78">
        <w:rPr>
          <w:rFonts w:ascii="標楷體" w:eastAsia="標楷體" w:hAnsi="標楷體" w:hint="eastAsia"/>
        </w:rPr>
        <w:t>圖</w:t>
      </w:r>
      <w:r w:rsidR="00C60393" w:rsidRPr="001F7E78">
        <w:rPr>
          <w:rFonts w:ascii="Times New Roman" w:eastAsia="標楷體" w:hAnsi="Times New Roman" w:cs="Times New Roman"/>
        </w:rPr>
        <w:t>1</w:t>
      </w:r>
      <w:r w:rsidR="00C60393">
        <w:rPr>
          <w:rFonts w:ascii="Times New Roman" w:eastAsia="標楷體" w:hAnsi="Times New Roman" w:cs="Times New Roman"/>
        </w:rPr>
        <w:t>‑</w:t>
      </w:r>
      <w:r>
        <w:rPr>
          <w:rFonts w:ascii="Times New Roman" w:eastAsia="標楷體" w:hAnsi="Times New Roman" w:cs="Times New Roman"/>
        </w:rPr>
        <w:fldChar w:fldCharType="begin"/>
      </w:r>
      <w:r>
        <w:rPr>
          <w:rFonts w:ascii="Times New Roman" w:eastAsia="標楷體" w:hAnsi="Times New Roman" w:cs="Times New Roman"/>
        </w:rPr>
        <w:instrText xml:space="preserve"> SEQ </w:instrText>
      </w:r>
      <w:r>
        <w:rPr>
          <w:rFonts w:ascii="Times New Roman" w:eastAsia="標楷體" w:hAnsi="Times New Roman" w:cs="Times New Roman"/>
        </w:rPr>
        <w:instrText>圖</w:instrText>
      </w:r>
      <w:r>
        <w:rPr>
          <w:rFonts w:ascii="Times New Roman" w:eastAsia="標楷體" w:hAnsi="Times New Roman" w:cs="Times New Roman"/>
        </w:rPr>
        <w:instrText xml:space="preserve"> \* ARABIC \s 1 </w:instrText>
      </w:r>
      <w:r>
        <w:rPr>
          <w:rFonts w:ascii="Times New Roman" w:eastAsia="標楷體" w:hAnsi="Times New Roman" w:cs="Times New Roman"/>
        </w:rPr>
        <w:fldChar w:fldCharType="separate"/>
      </w:r>
      <w:r w:rsidR="00C60393">
        <w:rPr>
          <w:rFonts w:ascii="Times New Roman" w:eastAsia="標楷體" w:hAnsi="Times New Roman" w:cs="Times New Roman"/>
          <w:noProof/>
        </w:rPr>
        <w:t>1</w:t>
      </w:r>
      <w:r>
        <w:rPr>
          <w:rFonts w:ascii="Times New Roman" w:eastAsia="標楷體" w:hAnsi="Times New Roman" w:cs="Times New Roman"/>
        </w:rPr>
        <w:fldChar w:fldCharType="end"/>
      </w:r>
      <w:bookmarkEnd w:id="534"/>
      <w:bookmarkEnd w:id="535"/>
      <w:bookmarkEnd w:id="536"/>
      <w:bookmarkEnd w:id="537"/>
      <w:bookmarkEnd w:id="538"/>
      <w:bookmarkEnd w:id="539"/>
      <w:bookmarkEnd w:id="540"/>
      <w:r w:rsidR="00C60393" w:rsidRPr="001F7E78">
        <w:rPr>
          <w:rFonts w:ascii="標楷體" w:eastAsia="標楷體" w:hAnsi="標楷體" w:hint="eastAsia"/>
          <w:color w:val="000000" w:themeColor="text1"/>
        </w:rPr>
        <w:t>研究流程圖</w:t>
      </w:r>
    </w:p>
    <w:bookmarkEnd w:id="525"/>
    <w:bookmarkEnd w:id="526"/>
    <w:bookmarkEnd w:id="527"/>
    <w:bookmarkEnd w:id="528"/>
    <w:bookmarkEnd w:id="529"/>
    <w:bookmarkEnd w:id="530"/>
    <w:bookmarkEnd w:id="531"/>
    <w:bookmarkEnd w:id="532"/>
    <w:bookmarkEnd w:id="533"/>
    <w:p w14:paraId="495ACAC5" w14:textId="5D958946" w:rsidR="00AC2DE1" w:rsidRPr="008075E0" w:rsidRDefault="00C60393" w:rsidP="00F669B6">
      <w:pPr>
        <w:pStyle w:val="2"/>
        <w:adjustRightInd w:val="0"/>
        <w:snapToGrid w:val="0"/>
        <w:spacing w:line="360" w:lineRule="auto"/>
        <w:ind w:firstLine="0"/>
        <w:jc w:val="center"/>
        <w:outlineLvl w:val="1"/>
        <w:rPr>
          <w:rFonts w:ascii="標楷體" w:hAnsi="標楷體"/>
          <w:color w:val="000000" w:themeColor="text1"/>
          <w:sz w:val="32"/>
          <w:szCs w:val="32"/>
        </w:rPr>
      </w:pPr>
      <w:r w:rsidRPr="008075E0">
        <w:rPr>
          <w:rFonts w:ascii="標楷體" w:hAnsi="標楷體" w:hint="eastAsia"/>
          <w:color w:val="000000" w:themeColor="text1"/>
          <w:sz w:val="32"/>
          <w:szCs w:val="32"/>
        </w:rPr>
        <w:lastRenderedPageBreak/>
        <w:t>第六節</w:t>
      </w:r>
      <w:r w:rsidRPr="008075E0">
        <w:rPr>
          <w:rFonts w:ascii="標楷體" w:hAnsi="標楷體"/>
          <w:color w:val="000000" w:themeColor="text1"/>
          <w:sz w:val="32"/>
          <w:szCs w:val="32"/>
        </w:rPr>
        <w:t xml:space="preserve"> </w:t>
      </w:r>
      <w:r w:rsidRPr="008075E0">
        <w:rPr>
          <w:rFonts w:ascii="標楷體" w:hAnsi="標楷體" w:hint="eastAsia"/>
          <w:color w:val="000000" w:themeColor="text1"/>
          <w:sz w:val="32"/>
          <w:szCs w:val="32"/>
        </w:rPr>
        <w:t>名詞解釋</w:t>
      </w:r>
    </w:p>
    <w:p w14:paraId="3B21D33D" w14:textId="1134C75F" w:rsidR="00AC2DE1" w:rsidRPr="002632EC" w:rsidRDefault="00C60393">
      <w:pPr>
        <w:pStyle w:val="2"/>
        <w:numPr>
          <w:ilvl w:val="0"/>
          <w:numId w:val="2"/>
        </w:numPr>
        <w:adjustRightInd w:val="0"/>
        <w:snapToGrid w:val="0"/>
        <w:spacing w:line="360" w:lineRule="auto"/>
        <w:jc w:val="left"/>
        <w:rPr>
          <w:rFonts w:ascii="Times New Roman" w:hAnsi="Times New Roman"/>
          <w:color w:val="000000" w:themeColor="text1"/>
          <w:szCs w:val="28"/>
        </w:rPr>
      </w:pPr>
      <w:del w:id="541" w:author="user" w:date="2021-09-24T10:18:00Z">
        <w:r w:rsidRPr="002632EC" w:rsidDel="00546ECF">
          <w:rPr>
            <w:rFonts w:ascii="Times New Roman" w:hAnsi="Times New Roman" w:hint="eastAsia"/>
            <w:color w:val="000000" w:themeColor="text1"/>
            <w:szCs w:val="28"/>
          </w:rPr>
          <w:delText>體感互動遊戲</w:delText>
        </w:r>
      </w:del>
      <w:proofErr w:type="gramStart"/>
      <w:ins w:id="542" w:author="user" w:date="2021-09-24T10:18:00Z">
        <w:r w:rsidR="00546ECF">
          <w:rPr>
            <w:rFonts w:ascii="Times New Roman" w:hAnsi="Times New Roman" w:hint="eastAsia"/>
            <w:color w:val="000000" w:themeColor="text1"/>
            <w:szCs w:val="28"/>
          </w:rPr>
          <w:t>互動式體感遊戲</w:t>
        </w:r>
      </w:ins>
      <w:proofErr w:type="gramEnd"/>
      <w:r w:rsidRPr="002632EC">
        <w:rPr>
          <w:rFonts w:ascii="Times New Roman" w:hAnsi="Times New Roman" w:hint="eastAsia"/>
          <w:color w:val="000000" w:themeColor="text1"/>
          <w:szCs w:val="28"/>
        </w:rPr>
        <w:t>（</w:t>
      </w:r>
      <w:r w:rsidRPr="002632EC">
        <w:rPr>
          <w:rFonts w:ascii="Times New Roman" w:hAnsi="Times New Roman" w:cs="Times New Roman"/>
        </w:rPr>
        <w:t>Gesture interactive game</w:t>
      </w:r>
      <w:r w:rsidRPr="002632EC">
        <w:rPr>
          <w:rFonts w:ascii="Times New Roman" w:hAnsi="Times New Roman" w:hint="eastAsia"/>
          <w:color w:val="000000" w:themeColor="text1"/>
          <w:szCs w:val="28"/>
        </w:rPr>
        <w:t>）</w:t>
      </w:r>
    </w:p>
    <w:p w14:paraId="1BB1A5AD" w14:textId="267FDD06" w:rsidR="00AC2DE1" w:rsidRPr="004B768B" w:rsidRDefault="00C6039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rPr>
      </w:pPr>
      <w:proofErr w:type="gramStart"/>
      <w:r w:rsidRPr="002632EC">
        <w:rPr>
          <w:rFonts w:ascii="Times New Roman" w:eastAsia="標楷體" w:hAnsi="Times New Roman" w:cs="Times New Roman" w:hint="eastAsia"/>
          <w:color w:val="000000" w:themeColor="text1"/>
          <w:sz w:val="28"/>
          <w:szCs w:val="28"/>
          <w:shd w:val="clear" w:color="auto" w:fill="FFFFFF"/>
        </w:rPr>
        <w:t>體感為</w:t>
      </w:r>
      <w:proofErr w:type="gramEnd"/>
      <w:r w:rsidRPr="002632EC">
        <w:rPr>
          <w:rFonts w:ascii="Times New Roman" w:eastAsia="標楷體" w:hAnsi="Times New Roman" w:cs="Times New Roman" w:hint="eastAsia"/>
          <w:color w:val="000000" w:themeColor="text1"/>
          <w:sz w:val="28"/>
          <w:szCs w:val="28"/>
          <w:shd w:val="clear" w:color="auto" w:fill="FFFFFF"/>
        </w:rPr>
        <w:t>一種新穎的技術</w:t>
      </w:r>
      <w:r w:rsidRPr="004B768B">
        <w:rPr>
          <w:rFonts w:ascii="Times New Roman" w:eastAsia="標楷體" w:hAnsi="Times New Roman" w:cs="Times New Roman" w:hint="eastAsia"/>
          <w:color w:val="000000" w:themeColor="text1"/>
          <w:sz w:val="28"/>
          <w:szCs w:val="28"/>
        </w:rPr>
        <w:t>利用電腦科技創造出的虛擬物體及情境，使人可以身歷其境地與虛擬物體互動</w:t>
      </w:r>
      <w:ins w:id="543" w:author="user" w:date="2021-09-24T10:23:00Z">
        <w:r w:rsidR="004A6A3E" w:rsidRPr="002632EC">
          <w:rPr>
            <w:rFonts w:ascii="Times New Roman" w:hAnsi="Times New Roman" w:hint="eastAsia"/>
            <w:color w:val="000000" w:themeColor="text1"/>
            <w:szCs w:val="28"/>
          </w:rPr>
          <w:t>（</w:t>
        </w:r>
      </w:ins>
      <w:del w:id="544" w:author="user" w:date="2021-09-24T10:23:00Z">
        <w:r w:rsidRPr="004B768B" w:rsidDel="004A6A3E">
          <w:rPr>
            <w:rFonts w:ascii="Times New Roman" w:eastAsia="標楷體" w:hAnsi="Times New Roman" w:cs="Times New Roman"/>
            <w:color w:val="000000" w:themeColor="text1"/>
            <w:sz w:val="28"/>
            <w:szCs w:val="28"/>
          </w:rPr>
          <w:delText>(</w:delText>
        </w:r>
      </w:del>
      <w:proofErr w:type="spellStart"/>
      <w:r w:rsidRPr="004B768B">
        <w:rPr>
          <w:rFonts w:ascii="Times New Roman" w:eastAsia="標楷體" w:hAnsi="Times New Roman" w:cs="Times New Roman"/>
          <w:color w:val="000000" w:themeColor="text1"/>
          <w:sz w:val="28"/>
          <w:szCs w:val="28"/>
        </w:rPr>
        <w:t>Stephen,Mark</w:t>
      </w:r>
      <w:proofErr w:type="spellEnd"/>
      <w:r w:rsidRPr="004B768B">
        <w:rPr>
          <w:rFonts w:ascii="Times New Roman" w:eastAsia="標楷體" w:hAnsi="Times New Roman" w:cs="Times New Roman"/>
          <w:color w:val="000000" w:themeColor="text1"/>
          <w:sz w:val="28"/>
          <w:szCs w:val="28"/>
        </w:rPr>
        <w:t xml:space="preserve">, &amp; Rick, </w:t>
      </w:r>
      <w:r>
        <w:rPr>
          <w:rFonts w:ascii="Times New Roman" w:eastAsia="標楷體" w:hAnsi="Times New Roman" w:cs="Times New Roman"/>
          <w:color w:val="000000" w:themeColor="text1"/>
          <w:sz w:val="28"/>
          <w:szCs w:val="28"/>
        </w:rPr>
        <w:t>2</w:t>
      </w:r>
      <w:r w:rsidRPr="004B768B">
        <w:rPr>
          <w:rFonts w:ascii="Times New Roman" w:eastAsia="標楷體" w:hAnsi="Times New Roman" w:cs="Times New Roman"/>
          <w:color w:val="000000" w:themeColor="text1"/>
          <w:sz w:val="28"/>
          <w:szCs w:val="28"/>
        </w:rPr>
        <w:t>00</w:t>
      </w:r>
      <w:r>
        <w:rPr>
          <w:rFonts w:ascii="Times New Roman" w:eastAsia="標楷體" w:hAnsi="Times New Roman" w:cs="Times New Roman"/>
          <w:color w:val="000000" w:themeColor="text1"/>
          <w:sz w:val="28"/>
          <w:szCs w:val="28"/>
        </w:rPr>
        <w:t>5</w:t>
      </w:r>
      <w:ins w:id="545" w:author="user" w:date="2021-09-24T10:23:00Z">
        <w:r w:rsidR="004A6A3E" w:rsidRPr="002632EC">
          <w:rPr>
            <w:rFonts w:ascii="Times New Roman" w:hAnsi="Times New Roman" w:hint="eastAsia"/>
            <w:color w:val="000000" w:themeColor="text1"/>
            <w:szCs w:val="28"/>
          </w:rPr>
          <w:t>）</w:t>
        </w:r>
      </w:ins>
      <w:del w:id="546" w:author="user" w:date="2021-09-24T10:23:00Z">
        <w:r w:rsidRPr="004B768B" w:rsidDel="004A6A3E">
          <w:rPr>
            <w:rFonts w:ascii="Times New Roman" w:eastAsia="標楷體" w:hAnsi="Times New Roman" w:cs="Times New Roman"/>
            <w:color w:val="000000" w:themeColor="text1"/>
            <w:sz w:val="28"/>
            <w:szCs w:val="28"/>
          </w:rPr>
          <w:delText>)</w:delText>
        </w:r>
      </w:del>
      <w:r>
        <w:rPr>
          <w:rFonts w:ascii="Times New Roman" w:eastAsia="標楷體" w:hAnsi="Times New Roman" w:cs="Times New Roman" w:hint="eastAsia"/>
          <w:color w:val="000000" w:themeColor="text1"/>
          <w:sz w:val="28"/>
          <w:szCs w:val="28"/>
          <w:shd w:val="clear" w:color="auto" w:fill="FFFFFF"/>
        </w:rPr>
        <w:t>，</w:t>
      </w:r>
      <w:r w:rsidRPr="002632EC">
        <w:rPr>
          <w:rFonts w:ascii="Times New Roman" w:eastAsia="標楷體" w:hAnsi="Times New Roman" w:cs="Times New Roman" w:hint="eastAsia"/>
          <w:color w:val="000000" w:themeColor="text1"/>
          <w:sz w:val="28"/>
          <w:szCs w:val="28"/>
          <w:shd w:val="clear" w:color="auto" w:fill="FFFFFF"/>
        </w:rPr>
        <w:t>主要能感應人體手勢、骨架移動的設備</w:t>
      </w:r>
      <w:r>
        <w:rPr>
          <w:rFonts w:ascii="Times New Roman" w:eastAsia="標楷體" w:hAnsi="Times New Roman" w:cs="Times New Roman" w:hint="eastAsia"/>
          <w:color w:val="000000" w:themeColor="text1"/>
          <w:sz w:val="28"/>
          <w:szCs w:val="28"/>
          <w:shd w:val="clear" w:color="auto" w:fill="FFFFFF"/>
        </w:rPr>
        <w:t>，使</w:t>
      </w:r>
      <w:r w:rsidRPr="002632EC">
        <w:rPr>
          <w:rFonts w:ascii="Times New Roman" w:eastAsia="標楷體" w:hAnsi="Times New Roman" w:cs="Times New Roman" w:hint="eastAsia"/>
          <w:color w:val="000000" w:themeColor="text1"/>
          <w:sz w:val="28"/>
          <w:szCs w:val="28"/>
          <w:shd w:val="clear" w:color="auto" w:fill="FFFFFF"/>
        </w:rPr>
        <w:t>使用者不需鍵盤滑鼠即可操控電腦</w:t>
      </w:r>
      <w:r>
        <w:rPr>
          <w:rFonts w:ascii="Times New Roman" w:eastAsia="標楷體" w:hAnsi="Times New Roman" w:cs="Times New Roman" w:hint="eastAsia"/>
          <w:color w:val="000000" w:themeColor="text1"/>
          <w:sz w:val="28"/>
          <w:szCs w:val="28"/>
          <w:shd w:val="clear" w:color="auto" w:fill="FFFFFF"/>
        </w:rPr>
        <w:t>以達到</w:t>
      </w:r>
      <w:r w:rsidRPr="002632EC">
        <w:rPr>
          <w:rFonts w:ascii="Times New Roman" w:eastAsia="標楷體" w:hAnsi="Times New Roman" w:cs="Times New Roman" w:hint="eastAsia"/>
          <w:color w:val="000000" w:themeColor="text1"/>
          <w:sz w:val="28"/>
          <w:szCs w:val="28"/>
          <w:shd w:val="clear" w:color="auto" w:fill="FFFFFF"/>
        </w:rPr>
        <w:t>運用手、腳、</w:t>
      </w:r>
      <w:r>
        <w:rPr>
          <w:rFonts w:ascii="Times New Roman" w:eastAsia="標楷體" w:hAnsi="Times New Roman" w:cs="Times New Roman" w:hint="eastAsia"/>
          <w:color w:val="000000" w:themeColor="text1"/>
          <w:sz w:val="28"/>
          <w:szCs w:val="28"/>
          <w:shd w:val="clear" w:color="auto" w:fill="FFFFFF"/>
        </w:rPr>
        <w:t>肢體</w:t>
      </w:r>
      <w:r w:rsidRPr="002632EC">
        <w:rPr>
          <w:rFonts w:ascii="Times New Roman" w:eastAsia="標楷體" w:hAnsi="Times New Roman" w:cs="Times New Roman" w:hint="eastAsia"/>
          <w:color w:val="000000" w:themeColor="text1"/>
          <w:sz w:val="28"/>
          <w:szCs w:val="28"/>
          <w:shd w:val="clear" w:color="auto" w:fill="FFFFFF"/>
        </w:rPr>
        <w:t>動作與電腦進行交流</w:t>
      </w:r>
      <w:r w:rsidRPr="002632EC">
        <w:rPr>
          <w:rFonts w:ascii="Times New Roman" w:eastAsia="標楷體" w:hAnsi="Times New Roman" w:cs="Times New Roman" w:hint="eastAsia"/>
          <w:color w:val="000000" w:themeColor="text1"/>
          <w:sz w:val="28"/>
          <w:szCs w:val="28"/>
        </w:rPr>
        <w:t>（</w:t>
      </w:r>
      <w:r w:rsidRPr="002632EC">
        <w:rPr>
          <w:rFonts w:ascii="Times New Roman" w:eastAsia="標楷體" w:hAnsi="Times New Roman" w:cs="Times New Roman"/>
          <w:color w:val="000000" w:themeColor="text1"/>
          <w:sz w:val="28"/>
          <w:szCs w:val="28"/>
          <w:shd w:val="clear" w:color="auto" w:fill="FFFFFF"/>
        </w:rPr>
        <w:t>Hsiao &amp; Chen, 2016</w:t>
      </w:r>
      <w:r w:rsidRPr="002632EC">
        <w:rPr>
          <w:rFonts w:ascii="Times New Roman" w:eastAsia="標楷體" w:hAnsi="Times New Roman" w:cs="Times New Roman" w:hint="eastAsia"/>
          <w:color w:val="000000" w:themeColor="text1"/>
          <w:sz w:val="28"/>
          <w:szCs w:val="28"/>
        </w:rPr>
        <w:t>）</w:t>
      </w:r>
      <w:r>
        <w:rPr>
          <w:rFonts w:ascii="Times New Roman" w:eastAsia="標楷體" w:hAnsi="Times New Roman" w:cs="Times New Roman" w:hint="eastAsia"/>
          <w:color w:val="000000" w:themeColor="text1"/>
          <w:sz w:val="28"/>
          <w:szCs w:val="28"/>
        </w:rPr>
        <w:t>。</w:t>
      </w:r>
      <w:r w:rsidR="004B768B" w:rsidRPr="004B768B">
        <w:rPr>
          <w:rFonts w:ascii="Times New Roman" w:eastAsia="標楷體" w:hAnsi="Times New Roman" w:cs="Times New Roman"/>
          <w:color w:val="000000" w:themeColor="text1"/>
          <w:sz w:val="28"/>
          <w:szCs w:val="28"/>
        </w:rPr>
        <w:t xml:space="preserve"> </w:t>
      </w:r>
    </w:p>
    <w:p w14:paraId="092DA183" w14:textId="14A1CBE2" w:rsidR="00AC2DE1" w:rsidRPr="002632EC" w:rsidRDefault="00C60393">
      <w:pPr>
        <w:adjustRightInd w:val="0"/>
        <w:snapToGrid w:val="0"/>
        <w:spacing w:line="360" w:lineRule="auto"/>
        <w:ind w:firstLineChars="200" w:firstLine="560"/>
        <w:jc w:val="both"/>
        <w:rPr>
          <w:rFonts w:ascii="Times New Roman" w:eastAsia="標楷體" w:hAnsi="Times New Roman" w:cs="Times New Roman"/>
          <w:color w:val="000000" w:themeColor="text1"/>
          <w:sz w:val="28"/>
          <w:szCs w:val="28"/>
          <w:shd w:val="clear" w:color="auto" w:fill="FFFFFF"/>
        </w:rPr>
      </w:pPr>
      <w:r w:rsidRPr="002632EC">
        <w:rPr>
          <w:rFonts w:ascii="Times New Roman" w:eastAsia="標楷體" w:hAnsi="Times New Roman" w:cs="Times New Roman" w:hint="eastAsia"/>
          <w:color w:val="000000" w:themeColor="text1"/>
          <w:sz w:val="28"/>
          <w:szCs w:val="28"/>
          <w:shd w:val="clear" w:color="auto" w:fill="FFFFFF"/>
        </w:rPr>
        <w:t>本研究</w:t>
      </w:r>
      <w:r>
        <w:rPr>
          <w:rFonts w:ascii="Times New Roman" w:eastAsia="標楷體" w:hAnsi="Times New Roman" w:cs="Times New Roman" w:hint="eastAsia"/>
          <w:color w:val="000000" w:themeColor="text1"/>
          <w:sz w:val="28"/>
          <w:szCs w:val="28"/>
          <w:shd w:val="clear" w:color="auto" w:fill="FFFFFF"/>
        </w:rPr>
        <w:t>的遊戲開發工具為</w:t>
      </w:r>
      <w:r>
        <w:rPr>
          <w:rFonts w:ascii="Times New Roman" w:eastAsia="標楷體" w:hAnsi="Times New Roman" w:cs="Times New Roman"/>
          <w:color w:val="000000" w:themeColor="text1"/>
          <w:sz w:val="28"/>
          <w:szCs w:val="28"/>
          <w:shd w:val="clear" w:color="auto" w:fill="FFFFFF"/>
        </w:rPr>
        <w:t>Unity</w:t>
      </w:r>
      <w:r>
        <w:rPr>
          <w:rFonts w:ascii="Times New Roman" w:eastAsia="標楷體" w:hAnsi="Times New Roman" w:cs="Times New Roman" w:hint="eastAsia"/>
          <w:color w:val="000000" w:themeColor="text1"/>
          <w:sz w:val="28"/>
          <w:szCs w:val="28"/>
          <w:shd w:val="clear" w:color="auto" w:fill="FFFFFF"/>
        </w:rPr>
        <w:t>，</w:t>
      </w:r>
      <w:proofErr w:type="gramStart"/>
      <w:r>
        <w:rPr>
          <w:rFonts w:ascii="Times New Roman" w:eastAsia="標楷體" w:hAnsi="Times New Roman" w:cs="Times New Roman" w:hint="eastAsia"/>
          <w:color w:val="000000" w:themeColor="text1"/>
          <w:sz w:val="28"/>
          <w:szCs w:val="28"/>
          <w:shd w:val="clear" w:color="auto" w:fill="FFFFFF"/>
        </w:rPr>
        <w:t>而體感設備</w:t>
      </w:r>
      <w:proofErr w:type="gramEnd"/>
      <w:r>
        <w:rPr>
          <w:rFonts w:ascii="Times New Roman" w:eastAsia="標楷體" w:hAnsi="Times New Roman" w:cs="Times New Roman" w:hint="eastAsia"/>
          <w:color w:val="000000" w:themeColor="text1"/>
          <w:sz w:val="28"/>
          <w:szCs w:val="28"/>
          <w:shd w:val="clear" w:color="auto" w:fill="FFFFFF"/>
        </w:rPr>
        <w:t>採用</w:t>
      </w:r>
      <w:r w:rsidRPr="002632EC">
        <w:rPr>
          <w:rFonts w:ascii="Times New Roman" w:eastAsia="標楷體" w:hAnsi="Times New Roman" w:cs="Times New Roman"/>
          <w:color w:val="000000" w:themeColor="text1"/>
          <w:sz w:val="28"/>
          <w:szCs w:val="28"/>
          <w:shd w:val="clear" w:color="auto" w:fill="FFFFFF"/>
        </w:rPr>
        <w:t>ORBBEC</w:t>
      </w:r>
      <w:r w:rsidRPr="002632EC">
        <w:rPr>
          <w:rFonts w:ascii="Times New Roman" w:eastAsia="標楷體" w:hAnsi="Times New Roman" w:cs="Times New Roman" w:hint="eastAsia"/>
          <w:color w:val="000000" w:themeColor="text1"/>
          <w:sz w:val="28"/>
          <w:szCs w:val="28"/>
          <w:shd w:val="clear" w:color="auto" w:fill="FFFFFF"/>
        </w:rPr>
        <w:t>公司所開發的</w:t>
      </w:r>
      <w:r w:rsidRPr="002632EC">
        <w:rPr>
          <w:rFonts w:ascii="Times New Roman" w:eastAsia="標楷體" w:hAnsi="Times New Roman" w:cs="Times New Roman"/>
          <w:color w:val="000000" w:themeColor="text1"/>
          <w:sz w:val="28"/>
          <w:szCs w:val="28"/>
          <w:shd w:val="clear" w:color="auto" w:fill="FFFFFF"/>
        </w:rPr>
        <w:t>Astra Pro</w:t>
      </w:r>
      <w:r w:rsidRPr="002632EC">
        <w:rPr>
          <w:rFonts w:ascii="Times New Roman" w:eastAsia="標楷體" w:hAnsi="Times New Roman" w:cs="Times New Roman" w:hint="eastAsia"/>
          <w:color w:val="000000" w:themeColor="text1"/>
          <w:sz w:val="28"/>
          <w:szCs w:val="28"/>
          <w:shd w:val="clear" w:color="auto" w:fill="FFFFFF"/>
        </w:rPr>
        <w:t>。</w:t>
      </w:r>
      <w:r>
        <w:rPr>
          <w:rFonts w:ascii="Times New Roman" w:eastAsia="標楷體" w:hAnsi="Times New Roman" w:cs="Times New Roman" w:hint="eastAsia"/>
          <w:color w:val="000000" w:themeColor="text1"/>
          <w:sz w:val="28"/>
          <w:szCs w:val="28"/>
          <w:shd w:val="clear" w:color="auto" w:fill="FFFFFF"/>
        </w:rPr>
        <w:t>將</w:t>
      </w:r>
      <w:proofErr w:type="gramStart"/>
      <w:r>
        <w:rPr>
          <w:rFonts w:ascii="Times New Roman" w:eastAsia="標楷體" w:hAnsi="Times New Roman" w:cs="Times New Roman" w:hint="eastAsia"/>
          <w:color w:val="000000" w:themeColor="text1"/>
          <w:sz w:val="28"/>
          <w:szCs w:val="28"/>
          <w:shd w:val="clear" w:color="auto" w:fill="FFFFFF"/>
        </w:rPr>
        <w:t>互動式</w:t>
      </w:r>
      <w:r w:rsidRPr="002632EC">
        <w:rPr>
          <w:rFonts w:ascii="Times New Roman" w:eastAsia="標楷體" w:hAnsi="Times New Roman" w:cs="Times New Roman" w:hint="eastAsia"/>
          <w:color w:val="000000" w:themeColor="text1"/>
          <w:sz w:val="28"/>
          <w:szCs w:val="28"/>
          <w:shd w:val="clear" w:color="auto" w:fill="FFFFFF"/>
        </w:rPr>
        <w:t>體感</w:t>
      </w:r>
      <w:r>
        <w:rPr>
          <w:rFonts w:ascii="Times New Roman" w:eastAsia="標楷體" w:hAnsi="Times New Roman" w:cs="Times New Roman" w:hint="eastAsia"/>
          <w:color w:val="000000" w:themeColor="text1"/>
          <w:sz w:val="28"/>
          <w:szCs w:val="28"/>
          <w:shd w:val="clear" w:color="auto" w:fill="FFFFFF"/>
        </w:rPr>
        <w:t>遊戲</w:t>
      </w:r>
      <w:proofErr w:type="gramEnd"/>
      <w:r>
        <w:rPr>
          <w:rFonts w:ascii="Times New Roman" w:eastAsia="標楷體" w:hAnsi="Times New Roman" w:cs="Times New Roman" w:hint="eastAsia"/>
          <w:color w:val="000000" w:themeColor="text1"/>
          <w:sz w:val="28"/>
          <w:szCs w:val="28"/>
          <w:shd w:val="clear" w:color="auto" w:fill="FFFFFF"/>
        </w:rPr>
        <w:t>結合</w:t>
      </w:r>
      <w:r w:rsidRPr="002632EC">
        <w:rPr>
          <w:rFonts w:ascii="Times New Roman" w:eastAsia="標楷體" w:hAnsi="Times New Roman" w:cs="Times New Roman" w:hint="eastAsia"/>
          <w:color w:val="000000" w:themeColor="text1"/>
          <w:sz w:val="28"/>
          <w:szCs w:val="28"/>
          <w:shd w:val="clear" w:color="auto" w:fill="FFFFFF"/>
        </w:rPr>
        <w:t>遊戲式學習</w:t>
      </w:r>
      <w:r>
        <w:rPr>
          <w:rFonts w:ascii="Times New Roman" w:eastAsia="標楷體" w:hAnsi="Times New Roman" w:cs="Times New Roman" w:hint="eastAsia"/>
          <w:color w:val="000000" w:themeColor="text1"/>
          <w:sz w:val="28"/>
          <w:szCs w:val="28"/>
          <w:shd w:val="clear" w:color="auto" w:fill="FFFFFF"/>
        </w:rPr>
        <w:t>模型</w:t>
      </w:r>
      <w:r>
        <w:rPr>
          <w:rFonts w:ascii="Times New Roman" w:eastAsia="標楷體" w:hAnsi="Times New Roman" w:cs="Times New Roman"/>
          <w:color w:val="000000" w:themeColor="text1"/>
          <w:sz w:val="28"/>
          <w:szCs w:val="28"/>
          <w:shd w:val="clear" w:color="auto" w:fill="FFFFFF"/>
        </w:rPr>
        <w:t>IPO</w:t>
      </w:r>
      <w:r w:rsidRPr="002632EC">
        <w:rPr>
          <w:rFonts w:ascii="Times New Roman" w:eastAsia="標楷體" w:hAnsi="Times New Roman" w:cs="Times New Roman" w:hint="eastAsia"/>
          <w:color w:val="000000" w:themeColor="text1"/>
          <w:sz w:val="28"/>
          <w:szCs w:val="28"/>
          <w:shd w:val="clear" w:color="auto" w:fill="FFFFFF"/>
        </w:rPr>
        <w:t>進行設計，</w:t>
      </w:r>
      <w:r>
        <w:rPr>
          <w:rFonts w:ascii="Times New Roman" w:eastAsia="標楷體" w:hAnsi="Times New Roman" w:cs="Times New Roman" w:hint="eastAsia"/>
          <w:color w:val="000000" w:themeColor="text1"/>
          <w:sz w:val="28"/>
          <w:szCs w:val="28"/>
          <w:shd w:val="clear" w:color="auto" w:fill="FFFFFF"/>
        </w:rPr>
        <w:t>並以</w:t>
      </w:r>
      <w:r w:rsidRPr="002632EC">
        <w:rPr>
          <w:rFonts w:ascii="Times New Roman" w:eastAsia="標楷體" w:hAnsi="Times New Roman" w:cs="Times New Roman" w:hint="eastAsia"/>
          <w:color w:val="000000" w:themeColor="text1"/>
          <w:sz w:val="28"/>
          <w:szCs w:val="28"/>
          <w:shd w:val="clear" w:color="auto" w:fill="FFFFFF"/>
        </w:rPr>
        <w:t>童話故事為主軸設計</w:t>
      </w:r>
      <w:r>
        <w:rPr>
          <w:rFonts w:ascii="Times New Roman" w:eastAsia="標楷體" w:hAnsi="Times New Roman" w:cs="Times New Roman" w:hint="eastAsia"/>
          <w:color w:val="000000" w:themeColor="text1"/>
          <w:sz w:val="28"/>
          <w:szCs w:val="28"/>
          <w:shd w:val="clear" w:color="auto" w:fill="FFFFFF"/>
        </w:rPr>
        <w:t>，加強</w:t>
      </w:r>
      <w:r w:rsidRPr="002632EC">
        <w:rPr>
          <w:rFonts w:ascii="Times New Roman" w:eastAsia="標楷體" w:hAnsi="Times New Roman" w:cs="Times New Roman" w:hint="eastAsia"/>
          <w:color w:val="000000" w:themeColor="text1"/>
          <w:sz w:val="28"/>
          <w:szCs w:val="28"/>
          <w:shd w:val="clear" w:color="auto" w:fill="FFFFFF"/>
        </w:rPr>
        <w:t>教材內容</w:t>
      </w:r>
      <w:r>
        <w:rPr>
          <w:rFonts w:ascii="Times New Roman" w:eastAsia="標楷體" w:hAnsi="Times New Roman" w:cs="Times New Roman" w:hint="eastAsia"/>
          <w:color w:val="000000" w:themeColor="text1"/>
          <w:sz w:val="28"/>
          <w:szCs w:val="28"/>
          <w:shd w:val="clear" w:color="auto" w:fill="FFFFFF"/>
        </w:rPr>
        <w:t>的</w:t>
      </w:r>
      <w:r w:rsidRPr="002632EC">
        <w:rPr>
          <w:rFonts w:ascii="Times New Roman" w:eastAsia="標楷體" w:hAnsi="Times New Roman" w:cs="Times New Roman" w:hint="eastAsia"/>
          <w:color w:val="000000" w:themeColor="text1"/>
          <w:sz w:val="28"/>
          <w:szCs w:val="28"/>
          <w:shd w:val="clear" w:color="auto" w:fill="FFFFFF"/>
        </w:rPr>
        <w:t>理解</w:t>
      </w:r>
      <w:r>
        <w:rPr>
          <w:rFonts w:ascii="Times New Roman" w:eastAsia="標楷體" w:hAnsi="Times New Roman" w:cs="Times New Roman" w:hint="eastAsia"/>
          <w:color w:val="000000" w:themeColor="text1"/>
          <w:sz w:val="28"/>
          <w:szCs w:val="28"/>
          <w:shd w:val="clear" w:color="auto" w:fill="FFFFFF"/>
        </w:rPr>
        <w:t>、</w:t>
      </w:r>
      <w:r w:rsidRPr="002632EC">
        <w:rPr>
          <w:rFonts w:ascii="Times New Roman" w:eastAsia="標楷體" w:hAnsi="Times New Roman" w:cs="Times New Roman" w:hint="eastAsia"/>
          <w:color w:val="000000" w:themeColor="text1"/>
          <w:sz w:val="28"/>
          <w:szCs w:val="28"/>
          <w:shd w:val="clear" w:color="auto" w:fill="FFFFFF"/>
        </w:rPr>
        <w:t>幼兒</w:t>
      </w:r>
      <w:r>
        <w:rPr>
          <w:rFonts w:ascii="Times New Roman" w:eastAsia="標楷體" w:hAnsi="Times New Roman" w:cs="Times New Roman" w:hint="eastAsia"/>
          <w:color w:val="000000" w:themeColor="text1"/>
          <w:sz w:val="28"/>
          <w:szCs w:val="28"/>
          <w:shd w:val="clear" w:color="auto" w:fill="FFFFFF"/>
        </w:rPr>
        <w:t>肢體</w:t>
      </w:r>
      <w:r w:rsidRPr="002632EC">
        <w:rPr>
          <w:rFonts w:ascii="Times New Roman" w:eastAsia="標楷體" w:hAnsi="Times New Roman" w:cs="Times New Roman" w:hint="eastAsia"/>
          <w:color w:val="000000" w:themeColor="text1"/>
          <w:sz w:val="28"/>
          <w:szCs w:val="28"/>
          <w:shd w:val="clear" w:color="auto" w:fill="FFFFFF"/>
        </w:rPr>
        <w:t>動作學習、學習興趣</w:t>
      </w:r>
      <w:r>
        <w:rPr>
          <w:rFonts w:ascii="Times New Roman" w:eastAsia="標楷體" w:hAnsi="Times New Roman" w:cs="Times New Roman" w:hint="eastAsia"/>
          <w:color w:val="000000" w:themeColor="text1"/>
          <w:sz w:val="28"/>
          <w:szCs w:val="28"/>
          <w:shd w:val="clear" w:color="auto" w:fill="FFFFFF"/>
        </w:rPr>
        <w:t>以及學習</w:t>
      </w:r>
      <w:r w:rsidRPr="002632EC">
        <w:rPr>
          <w:rFonts w:ascii="Times New Roman" w:eastAsia="標楷體" w:hAnsi="Times New Roman" w:cs="Times New Roman" w:hint="eastAsia"/>
          <w:color w:val="000000" w:themeColor="text1"/>
          <w:sz w:val="28"/>
          <w:szCs w:val="28"/>
          <w:shd w:val="clear" w:color="auto" w:fill="FFFFFF"/>
        </w:rPr>
        <w:t>成效</w:t>
      </w:r>
      <w:r w:rsidRPr="002632EC">
        <w:rPr>
          <w:rFonts w:ascii="Times New Roman" w:eastAsia="標楷體" w:hAnsi="Times New Roman" w:hint="eastAsia"/>
          <w:color w:val="000000" w:themeColor="text1"/>
          <w:sz w:val="28"/>
          <w:szCs w:val="28"/>
        </w:rPr>
        <w:t>（</w:t>
      </w:r>
      <w:r w:rsidRPr="002632EC">
        <w:rPr>
          <w:rFonts w:ascii="Times New Roman" w:eastAsia="標楷體" w:hAnsi="Times New Roman" w:cs="Times New Roman"/>
          <w:color w:val="000000" w:themeColor="text1"/>
          <w:sz w:val="28"/>
          <w:szCs w:val="28"/>
        </w:rPr>
        <w:t>Hsiao &amp; Chen, 2016</w:t>
      </w:r>
      <w:r w:rsidRPr="002632EC">
        <w:rPr>
          <w:rFonts w:ascii="Times New Roman" w:eastAsia="標楷體" w:hAnsi="Times New Roman" w:hint="eastAsia"/>
          <w:color w:val="000000" w:themeColor="text1"/>
          <w:sz w:val="28"/>
          <w:szCs w:val="28"/>
        </w:rPr>
        <w:t>）。</w:t>
      </w:r>
    </w:p>
    <w:p w14:paraId="3699D2E4" w14:textId="4CA22DF5" w:rsidR="00AC2DE1" w:rsidRDefault="00C60393">
      <w:pPr>
        <w:pStyle w:val="2"/>
        <w:numPr>
          <w:ilvl w:val="0"/>
          <w:numId w:val="2"/>
        </w:numPr>
        <w:adjustRightInd w:val="0"/>
        <w:snapToGrid w:val="0"/>
        <w:spacing w:line="360" w:lineRule="auto"/>
        <w:jc w:val="left"/>
        <w:rPr>
          <w:rFonts w:ascii="Times New Roman" w:hAnsi="Times New Roman"/>
          <w:color w:val="000000" w:themeColor="text1"/>
          <w:szCs w:val="28"/>
        </w:rPr>
      </w:pPr>
      <w:r w:rsidRPr="002632EC">
        <w:rPr>
          <w:rFonts w:ascii="Times New Roman" w:hAnsi="Times New Roman" w:hint="eastAsia"/>
          <w:color w:val="000000" w:themeColor="text1"/>
          <w:szCs w:val="28"/>
        </w:rPr>
        <w:t>動作技能（</w:t>
      </w:r>
      <w:r w:rsidRPr="002632EC">
        <w:rPr>
          <w:rFonts w:ascii="Times New Roman" w:hAnsi="Times New Roman" w:cs="Times New Roman"/>
          <w:color w:val="000000" w:themeColor="text1"/>
          <w:szCs w:val="28"/>
        </w:rPr>
        <w:t>Motor skill</w:t>
      </w:r>
      <w:r w:rsidRPr="002632EC">
        <w:rPr>
          <w:rFonts w:ascii="Times New Roman" w:hAnsi="Times New Roman" w:hint="eastAsia"/>
          <w:color w:val="000000" w:themeColor="text1"/>
          <w:szCs w:val="28"/>
        </w:rPr>
        <w:t>）</w:t>
      </w:r>
    </w:p>
    <w:p w14:paraId="463C466D" w14:textId="580E1594" w:rsidR="00AC2DE1" w:rsidDel="004A6A3E" w:rsidRDefault="004A6A3E">
      <w:pPr>
        <w:pStyle w:val="2"/>
        <w:adjustRightInd w:val="0"/>
        <w:snapToGrid w:val="0"/>
        <w:spacing w:line="360" w:lineRule="auto"/>
        <w:ind w:firstLine="0"/>
        <w:rPr>
          <w:del w:id="547" w:author="user" w:date="2021-09-24T10:23:00Z"/>
        </w:rPr>
        <w:pPrChange w:id="548" w:author="user" w:date="2021-09-24T10:23:00Z">
          <w:pPr>
            <w:pStyle w:val="2"/>
            <w:adjustRightInd w:val="0"/>
            <w:snapToGrid w:val="0"/>
            <w:spacing w:line="360" w:lineRule="auto"/>
            <w:ind w:firstLineChars="200" w:firstLine="560"/>
          </w:pPr>
        </w:pPrChange>
      </w:pPr>
      <w:ins w:id="549" w:author="user" w:date="2021-09-24T10:23:00Z">
        <w:r>
          <w:rPr>
            <w:rFonts w:hint="eastAsia"/>
          </w:rPr>
          <w:t xml:space="preserve">    </w:t>
        </w:r>
        <w:r w:rsidRPr="004A6A3E">
          <w:rPr>
            <w:rFonts w:hint="eastAsia"/>
          </w:rPr>
          <w:t>動作技能亦指身體大肌肉能靈活做出有意義的行為或動作，「動作技能」面向包括「穩定性、操作性、移動性」，如穩定性主要目的為能在某位置持續平衡表現出來的動作；操作性主要目的為對物體實施力量與接收力量進行的接觸；移動性主要目的為由一個定點轉至另外一個定點（</w:t>
        </w:r>
        <w:proofErr w:type="spellStart"/>
        <w:proofErr w:type="gramStart"/>
        <w:r w:rsidRPr="004A6A3E">
          <w:t>Gallahue</w:t>
        </w:r>
        <w:proofErr w:type="spellEnd"/>
        <w:r w:rsidRPr="004A6A3E">
          <w:t>著</w:t>
        </w:r>
        <w:proofErr w:type="gramEnd"/>
        <w:r w:rsidRPr="004A6A3E">
          <w:t>，許義雄譯，</w:t>
        </w:r>
        <w:r w:rsidRPr="004A6A3E">
          <w:t>2004</w:t>
        </w:r>
        <w:r w:rsidRPr="004A6A3E">
          <w:t>）。</w:t>
        </w:r>
      </w:ins>
      <w:del w:id="550" w:author="user" w:date="2021-09-24T10:23:00Z">
        <w:r w:rsidR="00C60393" w:rsidDel="004A6A3E">
          <w:rPr>
            <w:rFonts w:hint="eastAsia"/>
          </w:rPr>
          <w:delText>動作技能為肌肉的活動和動作，在孩童中，學齡前孩童為習得動作技能之關鍵時期，動作技能</w:delText>
        </w:r>
        <w:r w:rsidR="003129F5" w:rsidDel="004A6A3E">
          <w:rPr>
            <w:rFonts w:hint="eastAsia"/>
          </w:rPr>
          <w:delText>可以分為三類，</w:delText>
        </w:r>
        <w:r w:rsidR="00C60393" w:rsidDel="004A6A3E">
          <w:rPr>
            <w:rFonts w:hint="eastAsia"/>
          </w:rPr>
          <w:delText>「穩定性」、「移動性」及「操作性」</w:delText>
        </w:r>
        <w:r w:rsidR="00C60393" w:rsidDel="004A6A3E">
          <w:rPr>
            <w:rFonts w:ascii="Times New Roman" w:hAnsi="Times New Roman" w:cs="Times New Roman" w:hint="eastAsia"/>
            <w:color w:val="000000" w:themeColor="text1"/>
            <w:szCs w:val="28"/>
            <w:shd w:val="clear" w:color="auto" w:fill="FFFFFF"/>
          </w:rPr>
          <w:delText>。</w:delText>
        </w:r>
        <w:r w:rsidR="00416C23" w:rsidRPr="008E7374" w:rsidDel="004A6A3E">
          <w:rPr>
            <w:rFonts w:ascii="Times New Roman" w:hAnsi="Times New Roman"/>
            <w:color w:val="000000" w:themeColor="text1"/>
            <w:szCs w:val="28"/>
          </w:rPr>
          <w:delText xml:space="preserve"> </w:delText>
        </w:r>
      </w:del>
    </w:p>
    <w:p w14:paraId="7A0C2B7A" w14:textId="77777777" w:rsidR="004A6A3E" w:rsidRPr="008E7374" w:rsidRDefault="004A6A3E">
      <w:pPr>
        <w:pStyle w:val="2"/>
        <w:adjustRightInd w:val="0"/>
        <w:snapToGrid w:val="0"/>
        <w:spacing w:line="360" w:lineRule="auto"/>
        <w:ind w:firstLine="0"/>
        <w:rPr>
          <w:ins w:id="551" w:author="user" w:date="2021-09-24T10:23:00Z"/>
          <w:rFonts w:ascii="Times New Roman" w:hAnsi="Times New Roman"/>
          <w:color w:val="000000" w:themeColor="text1"/>
          <w:szCs w:val="28"/>
        </w:rPr>
        <w:pPrChange w:id="552" w:author="user" w:date="2021-09-24T10:23:00Z">
          <w:pPr>
            <w:pStyle w:val="2"/>
            <w:numPr>
              <w:numId w:val="2"/>
            </w:numPr>
            <w:adjustRightInd w:val="0"/>
            <w:snapToGrid w:val="0"/>
            <w:spacing w:line="360" w:lineRule="auto"/>
            <w:ind w:left="720" w:hanging="720"/>
          </w:pPr>
        </w:pPrChange>
      </w:pPr>
    </w:p>
    <w:p w14:paraId="0290FC39" w14:textId="0EF0A0D0" w:rsidR="004A6A3E" w:rsidRDefault="00C60393" w:rsidP="00546ECF">
      <w:pPr>
        <w:pStyle w:val="2"/>
        <w:adjustRightInd w:val="0"/>
        <w:snapToGrid w:val="0"/>
        <w:spacing w:line="360" w:lineRule="auto"/>
        <w:ind w:firstLineChars="200" w:firstLine="560"/>
        <w:rPr>
          <w:ins w:id="553" w:author="user" w:date="2021-09-24T10:23:00Z"/>
          <w:rFonts w:ascii="Times New Roman" w:hAnsi="Times New Roman"/>
          <w:color w:val="000000" w:themeColor="text1"/>
          <w:szCs w:val="28"/>
        </w:rPr>
      </w:pPr>
      <w:r w:rsidRPr="002632EC">
        <w:rPr>
          <w:rFonts w:ascii="Times New Roman" w:hAnsi="Times New Roman" w:hint="eastAsia"/>
          <w:color w:val="000000" w:themeColor="text1"/>
          <w:szCs w:val="28"/>
        </w:rPr>
        <w:t>本研究在測驗幼兒動作中，以穩定性、操作性、移動性為主，</w:t>
      </w:r>
      <w:r>
        <w:rPr>
          <w:rFonts w:ascii="Times New Roman" w:hAnsi="Times New Roman" w:hint="eastAsia"/>
          <w:color w:val="000000" w:themeColor="text1"/>
          <w:szCs w:val="28"/>
        </w:rPr>
        <w:t>採用</w:t>
      </w:r>
      <w:r w:rsidRPr="00640298">
        <w:rPr>
          <w:rFonts w:ascii="Times New Roman" w:hAnsi="Times New Roman" w:hint="eastAsia"/>
          <w:szCs w:val="28"/>
        </w:rPr>
        <w:t>孫世恆、朱怡菁、林千惠、吳昇光（</w:t>
      </w:r>
      <w:r w:rsidRPr="00640298">
        <w:rPr>
          <w:rFonts w:ascii="Times New Roman" w:hAnsi="Times New Roman" w:cs="Times New Roman"/>
          <w:szCs w:val="28"/>
        </w:rPr>
        <w:t>2013</w:t>
      </w:r>
      <w:r w:rsidRPr="00640298">
        <w:rPr>
          <w:rFonts w:ascii="Times New Roman" w:hAnsi="Times New Roman" w:hint="eastAsia"/>
          <w:szCs w:val="28"/>
        </w:rPr>
        <w:t>）修訂編製</w:t>
      </w:r>
      <w:r>
        <w:rPr>
          <w:rFonts w:ascii="Times New Roman" w:hAnsi="Times New Roman" w:hint="eastAsia"/>
          <w:szCs w:val="28"/>
        </w:rPr>
        <w:t>的</w:t>
      </w:r>
      <w:r w:rsidRPr="00640298">
        <w:rPr>
          <w:rFonts w:ascii="Times New Roman" w:hAnsi="Times New Roman" w:cs="標楷體" w:hint="eastAsia"/>
          <w:szCs w:val="28"/>
        </w:rPr>
        <w:t>學前兒童粗大動作品質量表</w:t>
      </w:r>
      <w:r w:rsidRPr="00640298">
        <w:rPr>
          <w:rFonts w:ascii="Times New Roman" w:hAnsi="Times New Roman" w:hint="eastAsia"/>
          <w:szCs w:val="28"/>
        </w:rPr>
        <w:t>（</w:t>
      </w:r>
      <w:r w:rsidRPr="00640298">
        <w:rPr>
          <w:rFonts w:ascii="Times New Roman" w:hAnsi="Times New Roman" w:cs="Times New Roman"/>
          <w:szCs w:val="28"/>
        </w:rPr>
        <w:t>Preschooler Gross Motor Quality Scale, PGMQS</w:t>
      </w:r>
      <w:r w:rsidRPr="00640298">
        <w:rPr>
          <w:rFonts w:ascii="Times New Roman" w:hAnsi="Times New Roman" w:hint="eastAsia"/>
          <w:szCs w:val="28"/>
        </w:rPr>
        <w:t>）</w:t>
      </w:r>
      <w:r>
        <w:rPr>
          <w:rFonts w:ascii="Times New Roman" w:hAnsi="Times New Roman" w:hint="eastAsia"/>
          <w:szCs w:val="28"/>
        </w:rPr>
        <w:t>，</w:t>
      </w:r>
      <w:r>
        <w:rPr>
          <w:rFonts w:ascii="Times New Roman" w:hAnsi="Times New Roman" w:hint="eastAsia"/>
          <w:color w:val="000000" w:themeColor="text1"/>
          <w:szCs w:val="28"/>
        </w:rPr>
        <w:t>進行動作技能測驗共有</w:t>
      </w:r>
      <w:r>
        <w:rPr>
          <w:rFonts w:ascii="Times New Roman" w:hAnsi="Times New Roman"/>
          <w:color w:val="000000" w:themeColor="text1"/>
          <w:szCs w:val="28"/>
        </w:rPr>
        <w:t>17</w:t>
      </w:r>
      <w:r>
        <w:rPr>
          <w:rFonts w:ascii="Times New Roman" w:hAnsi="Times New Roman" w:hint="eastAsia"/>
          <w:color w:val="000000" w:themeColor="text1"/>
          <w:szCs w:val="28"/>
        </w:rPr>
        <w:t>個測驗項，每項有</w:t>
      </w:r>
      <w:r>
        <w:rPr>
          <w:rFonts w:ascii="Times New Roman" w:hAnsi="Times New Roman"/>
          <w:color w:val="000000" w:themeColor="text1"/>
          <w:szCs w:val="28"/>
        </w:rPr>
        <w:t>4~6</w:t>
      </w:r>
      <w:r>
        <w:rPr>
          <w:rFonts w:ascii="Times New Roman" w:hAnsi="Times New Roman" w:hint="eastAsia"/>
          <w:color w:val="000000" w:themeColor="text1"/>
          <w:szCs w:val="28"/>
        </w:rPr>
        <w:t>個評分標準，每</w:t>
      </w:r>
      <w:proofErr w:type="gramStart"/>
      <w:r>
        <w:rPr>
          <w:rFonts w:ascii="Times New Roman" w:hAnsi="Times New Roman" w:hint="eastAsia"/>
          <w:color w:val="000000" w:themeColor="text1"/>
          <w:szCs w:val="28"/>
        </w:rPr>
        <w:t>個</w:t>
      </w:r>
      <w:proofErr w:type="gramEnd"/>
      <w:r>
        <w:rPr>
          <w:rFonts w:ascii="Times New Roman" w:hAnsi="Times New Roman" w:hint="eastAsia"/>
          <w:color w:val="000000" w:themeColor="text1"/>
          <w:szCs w:val="28"/>
        </w:rPr>
        <w:t>評分標準完成即為得</w:t>
      </w:r>
      <w:r>
        <w:rPr>
          <w:rFonts w:ascii="Times New Roman" w:hAnsi="Times New Roman"/>
          <w:color w:val="000000" w:themeColor="text1"/>
          <w:szCs w:val="28"/>
        </w:rPr>
        <w:t>1</w:t>
      </w:r>
      <w:r>
        <w:rPr>
          <w:rFonts w:ascii="Times New Roman" w:hAnsi="Times New Roman" w:hint="eastAsia"/>
          <w:color w:val="000000" w:themeColor="text1"/>
          <w:szCs w:val="28"/>
        </w:rPr>
        <w:t>分，採大地遊戲方式進行，幼兒進行闖關，完成動作測驗。</w:t>
      </w:r>
    </w:p>
    <w:p w14:paraId="7B0BCE27" w14:textId="633B3DDF" w:rsidR="00E328F5" w:rsidRPr="004A6A3E" w:rsidRDefault="004A6A3E">
      <w:pPr>
        <w:rPr>
          <w:rFonts w:ascii="Times New Roman" w:hAnsi="Times New Roman"/>
          <w:color w:val="000000" w:themeColor="text1"/>
          <w:szCs w:val="28"/>
        </w:rPr>
        <w:pPrChange w:id="554" w:author="user" w:date="2021-09-24T10:23:00Z">
          <w:pPr>
            <w:pStyle w:val="2"/>
            <w:adjustRightInd w:val="0"/>
            <w:snapToGrid w:val="0"/>
            <w:spacing w:line="360" w:lineRule="auto"/>
            <w:ind w:firstLineChars="200" w:firstLine="560"/>
          </w:pPr>
        </w:pPrChange>
      </w:pPr>
      <w:ins w:id="555" w:author="user" w:date="2021-09-24T10:23:00Z">
        <w:r>
          <w:rPr>
            <w:rFonts w:ascii="Times New Roman" w:hAnsi="Times New Roman"/>
            <w:color w:val="000000" w:themeColor="text1"/>
            <w:szCs w:val="28"/>
          </w:rPr>
          <w:br w:type="page"/>
        </w:r>
      </w:ins>
    </w:p>
    <w:p w14:paraId="2796102A" w14:textId="587A0BCC" w:rsidR="00AC2DE1" w:rsidRDefault="00C60393" w:rsidP="00F669B6">
      <w:pPr>
        <w:pStyle w:val="2"/>
        <w:numPr>
          <w:ilvl w:val="0"/>
          <w:numId w:val="2"/>
        </w:numPr>
        <w:adjustRightInd w:val="0"/>
        <w:snapToGrid w:val="0"/>
        <w:spacing w:line="360" w:lineRule="auto"/>
        <w:jc w:val="left"/>
        <w:rPr>
          <w:rFonts w:ascii="Times New Roman" w:hAnsi="Times New Roman"/>
          <w:color w:val="000000" w:themeColor="text1"/>
          <w:szCs w:val="28"/>
        </w:rPr>
      </w:pPr>
      <w:r w:rsidRPr="002632EC">
        <w:rPr>
          <w:rFonts w:ascii="Times New Roman" w:hAnsi="Times New Roman" w:hint="eastAsia"/>
          <w:color w:val="000000" w:themeColor="text1"/>
          <w:szCs w:val="28"/>
        </w:rPr>
        <w:lastRenderedPageBreak/>
        <w:t>執行功能（</w:t>
      </w:r>
      <w:r w:rsidRPr="002632EC">
        <w:rPr>
          <w:rFonts w:ascii="Times New Roman" w:hAnsi="Times New Roman" w:cs="Times New Roman"/>
          <w:color w:val="000000" w:themeColor="text1"/>
          <w:szCs w:val="28"/>
        </w:rPr>
        <w:t>Executive function</w:t>
      </w:r>
      <w:r w:rsidRPr="002632EC">
        <w:rPr>
          <w:rFonts w:ascii="Times New Roman" w:hAnsi="Times New Roman" w:hint="eastAsia"/>
          <w:color w:val="000000" w:themeColor="text1"/>
          <w:szCs w:val="28"/>
        </w:rPr>
        <w:t>）</w:t>
      </w:r>
    </w:p>
    <w:p w14:paraId="42F6E6A3" w14:textId="5520642E" w:rsidR="00AC2DE1" w:rsidRPr="008E7374" w:rsidRDefault="00C60393">
      <w:pPr>
        <w:pStyle w:val="2"/>
        <w:adjustRightInd w:val="0"/>
        <w:snapToGrid w:val="0"/>
        <w:spacing w:line="360" w:lineRule="auto"/>
        <w:ind w:firstLineChars="200" w:firstLine="560"/>
        <w:rPr>
          <w:rFonts w:ascii="Times New Roman" w:hAnsi="Times New Roman"/>
          <w:color w:val="000000" w:themeColor="text1"/>
          <w:szCs w:val="28"/>
        </w:rPr>
      </w:pPr>
      <w:r w:rsidRPr="008E7374">
        <w:rPr>
          <w:rFonts w:ascii="Times New Roman" w:hAnsi="Times New Roman" w:hint="eastAsia"/>
          <w:color w:val="000000" w:themeColor="text1"/>
          <w:szCs w:val="28"/>
        </w:rPr>
        <w:t>執行功能是一系列高階的認知過程，包括，</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工作記憶</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抑制控制</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認知靈活性</w:t>
      </w:r>
      <w:r>
        <w:rPr>
          <w:rFonts w:ascii="Times New Roman" w:hAnsi="Times New Roman" w:hint="eastAsia"/>
          <w:color w:val="000000" w:themeColor="text1"/>
          <w:szCs w:val="28"/>
        </w:rPr>
        <w:t>」</w:t>
      </w:r>
      <w:r w:rsidRPr="008E7374">
        <w:rPr>
          <w:rFonts w:ascii="Times New Roman" w:hAnsi="Times New Roman" w:hint="eastAsia"/>
          <w:color w:val="000000" w:themeColor="text1"/>
          <w:szCs w:val="28"/>
        </w:rPr>
        <w:t>（</w:t>
      </w:r>
      <w:proofErr w:type="spellStart"/>
      <w:r w:rsidRPr="008E7374">
        <w:rPr>
          <w:rFonts w:ascii="Times New Roman" w:hAnsi="Times New Roman" w:cs="Times New Roman"/>
          <w:color w:val="000000" w:themeColor="text1"/>
          <w:szCs w:val="28"/>
          <w:shd w:val="clear" w:color="auto" w:fill="FFFFFF"/>
        </w:rPr>
        <w:t>Zelazo</w:t>
      </w:r>
      <w:proofErr w:type="spellEnd"/>
      <w:r w:rsidRPr="008E7374">
        <w:rPr>
          <w:rFonts w:ascii="Times New Roman" w:hAnsi="Times New Roman" w:cs="Times New Roman"/>
          <w:color w:val="000000" w:themeColor="text1"/>
          <w:szCs w:val="28"/>
          <w:shd w:val="clear" w:color="auto" w:fill="FFFFFF"/>
        </w:rPr>
        <w:t>, Blair, &amp; Willoughby, 2016</w:t>
      </w:r>
      <w:r w:rsidRPr="008E7374">
        <w:rPr>
          <w:rFonts w:ascii="Times New Roman" w:hAnsi="Times New Roman" w:hint="eastAsia"/>
          <w:color w:val="000000" w:themeColor="text1"/>
          <w:szCs w:val="28"/>
        </w:rPr>
        <w:t>）。</w:t>
      </w:r>
      <w:r w:rsidRPr="00466459">
        <w:rPr>
          <w:rFonts w:ascii="Times New Roman" w:hAnsi="Times New Roman" w:cs="標楷體" w:hint="eastAsia"/>
          <w:color w:val="000000" w:themeColor="text1"/>
          <w:szCs w:val="28"/>
          <w:shd w:val="clear" w:color="auto" w:fill="FFFFFF"/>
        </w:rPr>
        <w:t>執行功能和兒童的適應能力也有密切相關，當兒童身在不熟悉的環境</w:t>
      </w:r>
      <w:r>
        <w:rPr>
          <w:rFonts w:ascii="Times New Roman" w:hAnsi="Times New Roman" w:cs="標楷體" w:hint="eastAsia"/>
          <w:color w:val="000000" w:themeColor="text1"/>
          <w:szCs w:val="28"/>
          <w:shd w:val="clear" w:color="auto" w:fill="FFFFFF"/>
        </w:rPr>
        <w:t>時</w:t>
      </w:r>
      <w:r w:rsidRPr="00466459">
        <w:rPr>
          <w:rFonts w:ascii="Times New Roman" w:hAnsi="Times New Roman" w:cs="標楷體"/>
          <w:color w:val="000000" w:themeColor="text1"/>
          <w:szCs w:val="28"/>
          <w:shd w:val="clear" w:color="auto" w:fill="FFFFFF"/>
        </w:rPr>
        <w:t>,</w:t>
      </w:r>
      <w:r w:rsidRPr="00466459">
        <w:rPr>
          <w:rFonts w:ascii="Times New Roman" w:hAnsi="Times New Roman" w:cs="標楷體" w:hint="eastAsia"/>
          <w:color w:val="000000" w:themeColor="text1"/>
          <w:szCs w:val="28"/>
          <w:shd w:val="clear" w:color="auto" w:fill="FFFFFF"/>
        </w:rPr>
        <w:t>執行功能將會發會出重要的作用</w:t>
      </w:r>
      <w:proofErr w:type="gramStart"/>
      <w:r w:rsidRPr="00466459">
        <w:rPr>
          <w:rFonts w:ascii="Times New Roman" w:hAnsi="Times New Roman" w:cs="標楷體" w:hint="eastAsia"/>
          <w:color w:val="000000" w:themeColor="text1"/>
          <w:szCs w:val="28"/>
          <w:shd w:val="clear" w:color="auto" w:fill="FFFFFF"/>
        </w:rPr>
        <w:t>（</w:t>
      </w:r>
      <w:proofErr w:type="gramEnd"/>
      <w:r w:rsidRPr="00466459">
        <w:rPr>
          <w:rFonts w:ascii="Times New Roman" w:hAnsi="Times New Roman" w:cs="標楷體"/>
          <w:color w:val="000000" w:themeColor="text1"/>
          <w:szCs w:val="28"/>
          <w:shd w:val="clear" w:color="auto" w:fill="FFFFFF"/>
        </w:rPr>
        <w:t xml:space="preserve">Burgess, 2003; </w:t>
      </w:r>
      <w:proofErr w:type="spellStart"/>
      <w:r w:rsidRPr="00466459">
        <w:rPr>
          <w:rFonts w:ascii="Times New Roman" w:hAnsi="Times New Roman" w:cs="標楷體"/>
          <w:color w:val="000000" w:themeColor="text1"/>
          <w:szCs w:val="28"/>
          <w:shd w:val="clear" w:color="auto" w:fill="FFFFFF"/>
        </w:rPr>
        <w:t>Soranzo</w:t>
      </w:r>
      <w:proofErr w:type="spellEnd"/>
      <w:r w:rsidRPr="00466459">
        <w:rPr>
          <w:rFonts w:ascii="Times New Roman" w:hAnsi="Times New Roman" w:cs="標楷體"/>
          <w:color w:val="000000" w:themeColor="text1"/>
          <w:szCs w:val="28"/>
          <w:shd w:val="clear" w:color="auto" w:fill="FFFFFF"/>
        </w:rPr>
        <w:t xml:space="preserve"> &amp; Wilson, 2014</w:t>
      </w:r>
      <w:proofErr w:type="gramStart"/>
      <w:r w:rsidRPr="00466459">
        <w:rPr>
          <w:rFonts w:ascii="Times New Roman" w:hAnsi="Times New Roman" w:cs="標楷體" w:hint="eastAsia"/>
          <w:color w:val="000000" w:themeColor="text1"/>
          <w:szCs w:val="28"/>
          <w:shd w:val="clear" w:color="auto" w:fill="FFFFFF"/>
        </w:rPr>
        <w:t>）</w:t>
      </w:r>
      <w:proofErr w:type="gramEnd"/>
      <w:r w:rsidRPr="008E7374">
        <w:rPr>
          <w:rFonts w:ascii="Times New Roman" w:hAnsi="Times New Roman" w:hint="eastAsia"/>
          <w:color w:val="000000" w:themeColor="text1"/>
          <w:szCs w:val="28"/>
        </w:rPr>
        <w:t>。</w:t>
      </w:r>
    </w:p>
    <w:p w14:paraId="14FACAB7" w14:textId="30D13020" w:rsidR="00AC2DE1" w:rsidRPr="002632EC" w:rsidRDefault="00C60393">
      <w:pPr>
        <w:pStyle w:val="2"/>
        <w:adjustRightInd w:val="0"/>
        <w:snapToGrid w:val="0"/>
        <w:spacing w:line="360" w:lineRule="auto"/>
        <w:ind w:firstLineChars="200" w:firstLine="560"/>
        <w:rPr>
          <w:rFonts w:ascii="Times New Roman" w:hAnsi="Times New Roman"/>
          <w:color w:val="000000" w:themeColor="text1"/>
          <w:szCs w:val="28"/>
        </w:rPr>
      </w:pPr>
      <w:r w:rsidRPr="002632EC">
        <w:rPr>
          <w:rFonts w:ascii="Times New Roman" w:hAnsi="Times New Roman" w:hint="eastAsia"/>
          <w:color w:val="000000" w:themeColor="text1"/>
          <w:szCs w:val="28"/>
        </w:rPr>
        <w:t>本研究透過</w:t>
      </w:r>
      <w:del w:id="556" w:author="user" w:date="2021-09-24T10:18:00Z">
        <w:r w:rsidRPr="002632EC" w:rsidDel="00546ECF">
          <w:rPr>
            <w:rFonts w:ascii="Times New Roman" w:hAnsi="Times New Roman" w:hint="eastAsia"/>
            <w:color w:val="000000" w:themeColor="text1"/>
            <w:szCs w:val="28"/>
          </w:rPr>
          <w:delText>體感互動遊戲</w:delText>
        </w:r>
      </w:del>
      <w:proofErr w:type="gramStart"/>
      <w:ins w:id="557" w:author="user" w:date="2021-09-24T10:18:00Z">
        <w:r w:rsidR="00546ECF">
          <w:rPr>
            <w:rFonts w:ascii="Times New Roman" w:hAnsi="Times New Roman" w:hint="eastAsia"/>
            <w:color w:val="000000" w:themeColor="text1"/>
            <w:szCs w:val="28"/>
          </w:rPr>
          <w:t>互動式體感遊戲</w:t>
        </w:r>
      </w:ins>
      <w:proofErr w:type="gramEnd"/>
      <w:r w:rsidRPr="002632EC">
        <w:rPr>
          <w:rFonts w:ascii="Times New Roman" w:hAnsi="Times New Roman" w:hint="eastAsia"/>
          <w:color w:val="000000" w:themeColor="text1"/>
          <w:szCs w:val="28"/>
        </w:rPr>
        <w:t>設計中，藉由遊戲中機制與學科學習，訓練孩童執行功能的（工作記憶、抑制控制、認知靈活性），且能提升幼兒注意力、訊息處理與儲存、</w:t>
      </w:r>
      <w:proofErr w:type="gramStart"/>
      <w:r w:rsidRPr="002632EC">
        <w:rPr>
          <w:rFonts w:ascii="Times New Roman" w:hAnsi="Times New Roman" w:hint="eastAsia"/>
          <w:color w:val="000000" w:themeColor="text1"/>
          <w:szCs w:val="28"/>
        </w:rPr>
        <w:t>抑制幹</w:t>
      </w:r>
      <w:proofErr w:type="gramEnd"/>
      <w:r w:rsidRPr="002632EC">
        <w:rPr>
          <w:rFonts w:ascii="Times New Roman" w:hAnsi="Times New Roman" w:hint="eastAsia"/>
          <w:color w:val="000000" w:themeColor="text1"/>
          <w:szCs w:val="28"/>
        </w:rPr>
        <w:t>擾</w:t>
      </w:r>
      <w:r>
        <w:rPr>
          <w:rFonts w:ascii="Times New Roman" w:hAnsi="Times New Roman" w:hint="eastAsia"/>
          <w:color w:val="000000" w:themeColor="text1"/>
          <w:szCs w:val="28"/>
        </w:rPr>
        <w:t>、反應選擇能力等</w:t>
      </w:r>
      <w:r w:rsidRPr="002632EC">
        <w:rPr>
          <w:rFonts w:ascii="Times New Roman" w:hAnsi="Times New Roman" w:hint="eastAsia"/>
          <w:color w:val="000000" w:themeColor="text1"/>
          <w:szCs w:val="28"/>
        </w:rPr>
        <w:t>。</w:t>
      </w:r>
      <w:r>
        <w:rPr>
          <w:rFonts w:ascii="Times New Roman" w:hAnsi="Times New Roman" w:hint="eastAsia"/>
          <w:color w:val="000000" w:themeColor="text1"/>
          <w:szCs w:val="28"/>
        </w:rPr>
        <w:t>本研究</w:t>
      </w:r>
      <w:r w:rsidRPr="002632EC">
        <w:rPr>
          <w:rFonts w:ascii="Times New Roman" w:hAnsi="Times New Roman" w:hint="eastAsia"/>
          <w:color w:val="000000" w:themeColor="text1"/>
          <w:szCs w:val="28"/>
        </w:rPr>
        <w:t>採用</w:t>
      </w:r>
      <w:r>
        <w:rPr>
          <w:rFonts w:ascii="Times New Roman" w:hAnsi="Times New Roman" w:hint="eastAsia"/>
          <w:color w:val="000000" w:themeColor="text1"/>
          <w:szCs w:val="28"/>
        </w:rPr>
        <w:t>「</w:t>
      </w:r>
      <w:r w:rsidRPr="002632EC">
        <w:rPr>
          <w:rFonts w:ascii="Times New Roman" w:hAnsi="Times New Roman" w:hint="eastAsia"/>
          <w:color w:val="000000" w:themeColor="text1"/>
          <w:szCs w:val="28"/>
        </w:rPr>
        <w:t>魏氏兒童智力量表第四版</w:t>
      </w:r>
      <w:r>
        <w:rPr>
          <w:rFonts w:ascii="Times New Roman" w:hAnsi="Times New Roman" w:hint="eastAsia"/>
          <w:color w:val="000000" w:themeColor="text1"/>
          <w:szCs w:val="28"/>
        </w:rPr>
        <w:t>」</w:t>
      </w:r>
      <w:r w:rsidRPr="002632EC">
        <w:rPr>
          <w:rFonts w:ascii="Times New Roman" w:hAnsi="Times New Roman" w:hint="eastAsia"/>
          <w:color w:val="000000" w:themeColor="text1"/>
          <w:szCs w:val="28"/>
        </w:rPr>
        <w:t>來檢測幼兒工作記憶，史楚普文字顏色測驗來檢測幼兒抑制控制，</w:t>
      </w:r>
      <w:proofErr w:type="spellStart"/>
      <w:r w:rsidRPr="002632EC">
        <w:rPr>
          <w:rFonts w:ascii="Times New Roman" w:hAnsi="Times New Roman"/>
          <w:color w:val="000000" w:themeColor="text1"/>
          <w:szCs w:val="28"/>
        </w:rPr>
        <w:t>Zelazo</w:t>
      </w:r>
      <w:proofErr w:type="spellEnd"/>
      <w:r w:rsidRPr="002632EC">
        <w:rPr>
          <w:rFonts w:ascii="Times New Roman" w:hAnsi="Times New Roman" w:hint="eastAsia"/>
          <w:color w:val="000000" w:themeColor="text1"/>
          <w:szCs w:val="28"/>
        </w:rPr>
        <w:t>（</w:t>
      </w:r>
      <w:r w:rsidRPr="002632EC">
        <w:rPr>
          <w:rFonts w:ascii="Times New Roman" w:hAnsi="Times New Roman"/>
          <w:color w:val="000000" w:themeColor="text1"/>
          <w:szCs w:val="28"/>
        </w:rPr>
        <w:t>2006</w:t>
      </w:r>
      <w:r w:rsidRPr="002632EC">
        <w:rPr>
          <w:rFonts w:ascii="Times New Roman" w:hAnsi="Times New Roman" w:hint="eastAsia"/>
          <w:color w:val="000000" w:themeColor="text1"/>
          <w:szCs w:val="28"/>
        </w:rPr>
        <w:t>）卡片向度改變分類測驗進行檢測幼兒認知靈活性。</w:t>
      </w:r>
    </w:p>
    <w:p w14:paraId="743F9D9A" w14:textId="6E811D50" w:rsidR="00AC2DE1" w:rsidRDefault="00C60393">
      <w:pPr>
        <w:pStyle w:val="2"/>
        <w:numPr>
          <w:ilvl w:val="0"/>
          <w:numId w:val="2"/>
        </w:numPr>
        <w:adjustRightInd w:val="0"/>
        <w:snapToGrid w:val="0"/>
        <w:spacing w:line="360" w:lineRule="auto"/>
        <w:jc w:val="left"/>
        <w:rPr>
          <w:rFonts w:ascii="Times New Roman" w:hAnsi="Times New Roman"/>
          <w:color w:val="000000" w:themeColor="text1"/>
          <w:szCs w:val="28"/>
        </w:rPr>
      </w:pPr>
      <w:r w:rsidRPr="002632EC">
        <w:rPr>
          <w:rFonts w:ascii="Times New Roman" w:hAnsi="Times New Roman" w:hint="eastAsia"/>
          <w:color w:val="000000" w:themeColor="text1"/>
          <w:szCs w:val="28"/>
        </w:rPr>
        <w:t>幼兒</w:t>
      </w:r>
      <w:r>
        <w:rPr>
          <w:rFonts w:ascii="Times New Roman" w:hAnsi="Times New Roman" w:hint="eastAsia"/>
          <w:color w:val="000000" w:themeColor="text1"/>
          <w:szCs w:val="28"/>
        </w:rPr>
        <w:t>美感</w:t>
      </w:r>
      <w:r w:rsidRPr="002632EC">
        <w:rPr>
          <w:rFonts w:ascii="Times New Roman" w:hAnsi="Times New Roman" w:hint="eastAsia"/>
          <w:color w:val="000000" w:themeColor="text1"/>
          <w:szCs w:val="28"/>
        </w:rPr>
        <w:t>（</w:t>
      </w:r>
      <w:r w:rsidRPr="00916FD5">
        <w:rPr>
          <w:rFonts w:ascii="Times New Roman" w:hAnsi="Times New Roman" w:cs="Times New Roman"/>
          <w:color w:val="000000" w:themeColor="text1"/>
          <w:szCs w:val="28"/>
        </w:rPr>
        <w:t>Aesthetic Education</w:t>
      </w:r>
      <w:r w:rsidRPr="002632EC">
        <w:rPr>
          <w:rFonts w:ascii="Times New Roman" w:hAnsi="Times New Roman" w:hint="eastAsia"/>
          <w:color w:val="000000" w:themeColor="text1"/>
          <w:szCs w:val="28"/>
        </w:rPr>
        <w:t>）</w:t>
      </w:r>
    </w:p>
    <w:p w14:paraId="4CA33BAB" w14:textId="3127E63A" w:rsidR="00916FD5" w:rsidRPr="00546ECF" w:rsidRDefault="00C60393">
      <w:pPr>
        <w:pStyle w:val="2"/>
        <w:adjustRightInd w:val="0"/>
        <w:snapToGrid w:val="0"/>
        <w:spacing w:line="360" w:lineRule="auto"/>
        <w:ind w:firstLineChars="200" w:firstLine="560"/>
        <w:rPr>
          <w:rFonts w:ascii="標楷體" w:hAnsi="標楷體" w:cs="Times New Roman"/>
          <w:color w:val="000000" w:themeColor="text1"/>
          <w:rPrChange w:id="558" w:author="user" w:date="2021-09-24T10:20:00Z">
            <w:rPr>
              <w:color w:val="000000" w:themeColor="text1"/>
            </w:rPr>
          </w:rPrChange>
        </w:rPr>
      </w:pPr>
      <w:r w:rsidRPr="00546ECF">
        <w:rPr>
          <w:rFonts w:ascii="標楷體" w:hAnsi="標楷體" w:cs="Times New Roman"/>
          <w:color w:val="000000" w:themeColor="text1"/>
          <w:rPrChange w:id="559" w:author="user" w:date="2021-09-24T10:20:00Z">
            <w:rPr>
              <w:color w:val="000000" w:themeColor="text1"/>
            </w:rPr>
          </w:rPrChange>
        </w:rPr>
        <w:t>Smith(1992)</w:t>
      </w:r>
      <w:r w:rsidRPr="00546ECF">
        <w:rPr>
          <w:rFonts w:ascii="標楷體" w:hAnsi="標楷體" w:cs="Times New Roman" w:hint="eastAsia"/>
          <w:color w:val="000000" w:themeColor="text1"/>
          <w:rPrChange w:id="560" w:author="user" w:date="2021-09-24T10:20:00Z">
            <w:rPr>
              <w:rFonts w:hint="eastAsia"/>
              <w:color w:val="000000" w:themeColor="text1"/>
            </w:rPr>
          </w:rPrChange>
        </w:rPr>
        <w:t>指出「美感雖可能具有不同認知、道德、社會的功能，但是美感教育的首要目的乃是在促成美感經驗，此種經驗帶有著享受和珍視的特質</w:t>
      </w:r>
      <w:ins w:id="561" w:author="user" w:date="2021-09-24T15:49:00Z">
        <w:r w:rsidR="00CD5293" w:rsidRPr="00713A7F">
          <w:rPr>
            <w:rFonts w:ascii="標楷體" w:hAnsi="標楷體" w:cs="Times New Roman" w:hint="eastAsia"/>
            <w:color w:val="000000" w:themeColor="text1"/>
          </w:rPr>
          <w:t>」</w:t>
        </w:r>
      </w:ins>
      <w:r w:rsidRPr="00546ECF">
        <w:rPr>
          <w:rFonts w:ascii="標楷體" w:hAnsi="標楷體" w:cs="Times New Roman" w:hint="eastAsia"/>
          <w:color w:val="000000" w:themeColor="text1"/>
          <w:rPrChange w:id="562" w:author="user" w:date="2021-09-24T10:20:00Z">
            <w:rPr>
              <w:rFonts w:hint="eastAsia"/>
              <w:color w:val="000000" w:themeColor="text1"/>
            </w:rPr>
          </w:rPrChange>
        </w:rPr>
        <w:t>。</w:t>
      </w:r>
      <w:del w:id="563" w:author="user" w:date="2021-09-24T15:49:00Z">
        <w:r w:rsidRPr="00546ECF" w:rsidDel="00CD5293">
          <w:rPr>
            <w:rFonts w:ascii="標楷體" w:hAnsi="標楷體" w:cs="Times New Roman" w:hint="eastAsia"/>
            <w:color w:val="000000" w:themeColor="text1"/>
            <w:rPrChange w:id="564" w:author="user" w:date="2021-09-24T10:20:00Z">
              <w:rPr>
                <w:rFonts w:hint="eastAsia"/>
                <w:color w:val="000000" w:themeColor="text1"/>
              </w:rPr>
            </w:rPrChange>
          </w:rPr>
          <w:delText>」，</w:delText>
        </w:r>
      </w:del>
      <w:r w:rsidRPr="00546ECF">
        <w:rPr>
          <w:rFonts w:ascii="標楷體" w:hAnsi="標楷體" w:cs="Times New Roman" w:hint="eastAsia"/>
          <w:color w:val="000000" w:themeColor="text1"/>
          <w:rPrChange w:id="565" w:author="user" w:date="2021-09-24T10:20:00Z">
            <w:rPr>
              <w:rFonts w:hint="eastAsia"/>
              <w:color w:val="000000" w:themeColor="text1"/>
            </w:rPr>
          </w:rPrChange>
        </w:rPr>
        <w:t>而我國在</w:t>
      </w:r>
      <w:r w:rsidRPr="00546ECF">
        <w:rPr>
          <w:rFonts w:ascii="標楷體" w:hAnsi="標楷體" w:cs="Times New Roman"/>
          <w:color w:val="000000" w:themeColor="text1"/>
          <w:rPrChange w:id="566" w:author="user" w:date="2021-09-24T10:20:00Z">
            <w:rPr>
              <w:color w:val="000000" w:themeColor="text1"/>
            </w:rPr>
          </w:rPrChange>
        </w:rPr>
        <w:t>2017</w:t>
      </w:r>
      <w:r w:rsidRPr="00546ECF">
        <w:rPr>
          <w:rFonts w:ascii="標楷體" w:hAnsi="標楷體" w:cs="Times New Roman" w:hint="eastAsia"/>
          <w:color w:val="000000" w:themeColor="text1"/>
          <w:rPrChange w:id="567" w:author="user" w:date="2021-09-24T10:20:00Z">
            <w:rPr>
              <w:rFonts w:hint="eastAsia"/>
              <w:color w:val="000000" w:themeColor="text1"/>
            </w:rPr>
          </w:rPrChange>
        </w:rPr>
        <w:t>年幼兒教保大綱中將美感設定為幼兒六大核心能力之一，</w:t>
      </w:r>
      <w:del w:id="568" w:author="user" w:date="2021-09-24T10:29:00Z">
        <w:r w:rsidRPr="00546ECF" w:rsidDel="004A6A3E">
          <w:rPr>
            <w:rFonts w:ascii="標楷體" w:hAnsi="標楷體" w:cs="Times New Roman" w:hint="eastAsia"/>
            <w:color w:val="000000" w:themeColor="text1"/>
            <w:rPrChange w:id="569" w:author="user" w:date="2021-09-24T10:20:00Z">
              <w:rPr>
                <w:rFonts w:hint="eastAsia"/>
                <w:color w:val="000000" w:themeColor="text1"/>
              </w:rPr>
            </w:rPrChange>
          </w:rPr>
          <w:delText>其中幼兒美感中的視覺藝術能力又為幼兒美感的基礎能力。</w:delText>
        </w:r>
      </w:del>
      <w:ins w:id="570" w:author="user" w:date="2021-09-24T10:29:00Z">
        <w:r w:rsidR="004A6A3E" w:rsidRPr="004A6A3E">
          <w:rPr>
            <w:rFonts w:ascii="標楷體" w:hAnsi="標楷體" w:cs="Times New Roman" w:hint="eastAsia"/>
            <w:color w:val="000000" w:themeColor="text1"/>
          </w:rPr>
          <w:t>美感領域包括「探索與覺察」、「表現與創作」、「回應與賞析」三項美感能力的培養，對象包含生活周遭事物，以及常用的視覺藝術、音樂、戲劇扮演等藝術媒介。美感領域的學習面向除了藝術媒介之外，也包含情意層面，亦即在美感活動中獲得愉悅的感受。本研究的幼兒美感課程為針對美感領域而實施，提供幼兒透過</w:t>
        </w:r>
      </w:ins>
      <w:ins w:id="571" w:author="user" w:date="2021-09-24T13:42:00Z">
        <w:r w:rsidR="00997D62" w:rsidRPr="004A6A3E">
          <w:rPr>
            <w:rFonts w:ascii="標楷體" w:hAnsi="標楷體" w:cs="Times New Roman" w:hint="eastAsia"/>
            <w:color w:val="000000" w:themeColor="text1"/>
          </w:rPr>
          <w:t>「</w:t>
        </w:r>
      </w:ins>
      <w:ins w:id="572" w:author="user" w:date="2021-09-24T10:29:00Z">
        <w:r w:rsidR="004A6A3E" w:rsidRPr="004A6A3E">
          <w:rPr>
            <w:rFonts w:ascii="標楷體" w:hAnsi="標楷體" w:cs="Times New Roman" w:hint="eastAsia"/>
            <w:color w:val="000000" w:themeColor="text1"/>
          </w:rPr>
          <w:t>視覺藝術</w:t>
        </w:r>
      </w:ins>
      <w:ins w:id="573" w:author="user" w:date="2021-09-24T13:42:00Z">
        <w:r w:rsidR="00997D62" w:rsidRPr="004A6A3E">
          <w:rPr>
            <w:rFonts w:ascii="標楷體" w:hAnsi="標楷體" w:cs="Times New Roman" w:hint="eastAsia"/>
            <w:color w:val="000000" w:themeColor="text1"/>
          </w:rPr>
          <w:t>」</w:t>
        </w:r>
      </w:ins>
      <w:ins w:id="574" w:author="user" w:date="2021-09-24T10:29:00Z">
        <w:r w:rsidR="004A6A3E" w:rsidRPr="004A6A3E">
          <w:rPr>
            <w:rFonts w:ascii="標楷體" w:hAnsi="標楷體" w:cs="Times New Roman" w:hint="eastAsia"/>
            <w:color w:val="000000" w:themeColor="text1"/>
          </w:rPr>
          <w:t>活動而獲得美感能力的學習機會。</w:t>
        </w:r>
      </w:ins>
    </w:p>
    <w:p w14:paraId="30ED18F8" w14:textId="5AE9E046" w:rsidR="00AC2DE1" w:rsidRPr="00B518A7" w:rsidRDefault="00C60393">
      <w:pPr>
        <w:pStyle w:val="2"/>
        <w:adjustRightInd w:val="0"/>
        <w:snapToGrid w:val="0"/>
        <w:spacing w:line="360" w:lineRule="auto"/>
        <w:ind w:firstLineChars="200" w:firstLine="560"/>
        <w:rPr>
          <w:rFonts w:ascii="Times New Roman" w:hAnsi="Times New Roman"/>
          <w:color w:val="000000" w:themeColor="text1"/>
          <w:szCs w:val="28"/>
          <w:rPrChange w:id="575" w:author="user" w:date="2021-09-24T13:44:00Z">
            <w:rPr>
              <w:color w:val="FF0000"/>
            </w:rPr>
          </w:rPrChange>
        </w:rPr>
      </w:pPr>
      <w:r w:rsidRPr="002632EC">
        <w:rPr>
          <w:rFonts w:ascii="Times New Roman" w:hAnsi="Times New Roman" w:hint="eastAsia"/>
          <w:color w:val="000000" w:themeColor="text1"/>
          <w:szCs w:val="28"/>
        </w:rPr>
        <w:t>本研究主要讓幼兒園大班（五至六歲）幼兒，</w:t>
      </w:r>
      <w:r>
        <w:rPr>
          <w:rFonts w:ascii="Times New Roman" w:hAnsi="Times New Roman" w:hint="eastAsia"/>
          <w:color w:val="000000" w:themeColor="text1"/>
          <w:szCs w:val="28"/>
        </w:rPr>
        <w:t>以互動式</w:t>
      </w:r>
      <w:r w:rsidRPr="002632EC">
        <w:rPr>
          <w:rFonts w:ascii="Times New Roman" w:hAnsi="Times New Roman" w:hint="eastAsia"/>
          <w:color w:val="000000" w:themeColor="text1"/>
          <w:szCs w:val="28"/>
        </w:rPr>
        <w:t>體感遊戲之</w:t>
      </w:r>
      <w:r>
        <w:rPr>
          <w:rFonts w:ascii="Times New Roman" w:hAnsi="Times New Roman" w:hint="eastAsia"/>
          <w:color w:val="000000" w:themeColor="text1"/>
          <w:szCs w:val="28"/>
        </w:rPr>
        <w:t>美感</w:t>
      </w:r>
      <w:r w:rsidRPr="002632EC">
        <w:rPr>
          <w:rFonts w:ascii="Times New Roman" w:hAnsi="Times New Roman" w:hint="eastAsia"/>
          <w:color w:val="000000" w:themeColor="text1"/>
          <w:szCs w:val="28"/>
        </w:rPr>
        <w:t>課程</w:t>
      </w:r>
      <w:r>
        <w:rPr>
          <w:rFonts w:ascii="Times New Roman" w:hAnsi="Times New Roman" w:hint="eastAsia"/>
          <w:color w:val="000000" w:themeColor="text1"/>
          <w:szCs w:val="28"/>
        </w:rPr>
        <w:t>結合</w:t>
      </w:r>
      <w:r w:rsidRPr="002632EC">
        <w:rPr>
          <w:rFonts w:ascii="Times New Roman" w:hAnsi="Times New Roman" w:hint="eastAsia"/>
          <w:color w:val="000000" w:themeColor="text1"/>
          <w:szCs w:val="28"/>
        </w:rPr>
        <w:t>童話故事</w:t>
      </w:r>
      <w:r w:rsidRPr="002632EC">
        <w:rPr>
          <w:rFonts w:ascii="Times New Roman" w:hAnsi="Times New Roman"/>
          <w:color w:val="000000" w:themeColor="text1"/>
          <w:szCs w:val="28"/>
        </w:rPr>
        <w:t>-</w:t>
      </w:r>
      <w:r>
        <w:rPr>
          <w:rFonts w:ascii="Times New Roman" w:hAnsi="Times New Roman" w:hint="eastAsia"/>
          <w:color w:val="000000" w:themeColor="text1"/>
          <w:szCs w:val="28"/>
        </w:rPr>
        <w:t>三隻小豬作</w:t>
      </w:r>
      <w:r w:rsidRPr="002632EC">
        <w:rPr>
          <w:rFonts w:ascii="Times New Roman" w:hAnsi="Times New Roman" w:hint="eastAsia"/>
          <w:color w:val="000000" w:themeColor="text1"/>
          <w:szCs w:val="28"/>
        </w:rPr>
        <w:t>為主軸進行</w:t>
      </w:r>
      <w:r>
        <w:rPr>
          <w:rFonts w:ascii="Times New Roman" w:hAnsi="Times New Roman" w:hint="eastAsia"/>
          <w:color w:val="000000" w:themeColor="text1"/>
          <w:szCs w:val="28"/>
        </w:rPr>
        <w:t>美感</w:t>
      </w:r>
      <w:r w:rsidRPr="002632EC">
        <w:rPr>
          <w:rFonts w:ascii="Times New Roman" w:hAnsi="Times New Roman" w:hint="eastAsia"/>
          <w:color w:val="000000" w:themeColor="text1"/>
          <w:szCs w:val="28"/>
        </w:rPr>
        <w:t>學習</w:t>
      </w:r>
      <w:r>
        <w:rPr>
          <w:rFonts w:ascii="Times New Roman" w:hAnsi="Times New Roman" w:hint="eastAsia"/>
          <w:color w:val="000000" w:themeColor="text1"/>
          <w:szCs w:val="28"/>
        </w:rPr>
        <w:t>，</w:t>
      </w:r>
      <w:del w:id="576" w:author="user" w:date="2021-09-24T13:43:00Z">
        <w:r w:rsidDel="00B518A7">
          <w:rPr>
            <w:rFonts w:ascii="Times New Roman" w:hAnsi="Times New Roman" w:hint="eastAsia"/>
            <w:color w:val="000000" w:themeColor="text1"/>
            <w:szCs w:val="28"/>
          </w:rPr>
          <w:delText>進行</w:delText>
        </w:r>
      </w:del>
      <w:ins w:id="577" w:author="user" w:date="2021-09-24T13:43:00Z">
        <w:r w:rsidR="00B518A7">
          <w:rPr>
            <w:rFonts w:ascii="Times New Roman" w:hAnsi="Times New Roman" w:hint="eastAsia"/>
            <w:color w:val="000000" w:themeColor="text1"/>
            <w:szCs w:val="28"/>
          </w:rPr>
          <w:t>經由</w:t>
        </w:r>
      </w:ins>
      <w:ins w:id="578" w:author="user" w:date="2021-09-24T13:45:00Z">
        <w:r w:rsidR="00FB7F2F">
          <w:rPr>
            <w:rFonts w:ascii="Times New Roman" w:hAnsi="Times New Roman" w:hint="eastAsia"/>
            <w:color w:val="000000" w:themeColor="text1"/>
            <w:szCs w:val="28"/>
          </w:rPr>
          <w:t>數</w:t>
        </w:r>
        <w:r w:rsidR="00FB7F2F">
          <w:rPr>
            <w:rFonts w:ascii="Times New Roman" w:hAnsi="Times New Roman" w:hint="eastAsia"/>
            <w:color w:val="000000" w:themeColor="text1"/>
            <w:szCs w:val="28"/>
          </w:rPr>
          <w:lastRenderedPageBreak/>
          <w:t>位式</w:t>
        </w:r>
      </w:ins>
      <w:r>
        <w:rPr>
          <w:rFonts w:ascii="Times New Roman" w:hAnsi="Times New Roman" w:hint="eastAsia"/>
          <w:color w:val="000000" w:themeColor="text1"/>
          <w:szCs w:val="28"/>
        </w:rPr>
        <w:t>遊戲</w:t>
      </w:r>
      <w:ins w:id="579" w:author="user" w:date="2021-09-24T13:45:00Z">
        <w:r w:rsidR="00FB7F2F">
          <w:rPr>
            <w:rFonts w:ascii="Times New Roman" w:hAnsi="Times New Roman" w:hint="eastAsia"/>
            <w:color w:val="000000" w:themeColor="text1"/>
            <w:szCs w:val="28"/>
          </w:rPr>
          <w:t>學習</w:t>
        </w:r>
      </w:ins>
      <w:del w:id="580" w:author="user" w:date="2021-09-24T13:45:00Z">
        <w:r w:rsidDel="00FB7F2F">
          <w:rPr>
            <w:rFonts w:ascii="Times New Roman" w:hAnsi="Times New Roman" w:hint="eastAsia"/>
            <w:color w:val="000000" w:themeColor="text1"/>
            <w:szCs w:val="28"/>
          </w:rPr>
          <w:delText>訓練</w:delText>
        </w:r>
      </w:del>
      <w:r>
        <w:rPr>
          <w:rFonts w:ascii="Times New Roman" w:hAnsi="Times New Roman" w:hint="eastAsia"/>
          <w:color w:val="000000" w:themeColor="text1"/>
          <w:szCs w:val="28"/>
        </w:rPr>
        <w:t>後，</w:t>
      </w:r>
      <w:r w:rsidRPr="002632EC">
        <w:rPr>
          <w:rFonts w:ascii="Times New Roman" w:hAnsi="Times New Roman" w:hint="eastAsia"/>
          <w:color w:val="000000" w:themeColor="text1"/>
          <w:szCs w:val="28"/>
        </w:rPr>
        <w:t>採用自行建置測驗卷</w:t>
      </w:r>
      <w:r>
        <w:rPr>
          <w:rFonts w:ascii="Times New Roman" w:hAnsi="Times New Roman" w:hint="eastAsia"/>
          <w:color w:val="000000" w:themeColor="text1"/>
          <w:szCs w:val="28"/>
        </w:rPr>
        <w:t>進行前後測</w:t>
      </w:r>
      <w:r w:rsidRPr="002632EC">
        <w:rPr>
          <w:rFonts w:ascii="Times New Roman" w:hAnsi="Times New Roman" w:hint="eastAsia"/>
          <w:color w:val="000000" w:themeColor="text1"/>
          <w:szCs w:val="28"/>
        </w:rPr>
        <w:t>，</w:t>
      </w:r>
      <w:ins w:id="581" w:author="user" w:date="2021-09-24T13:44:00Z">
        <w:r w:rsidR="00B518A7">
          <w:rPr>
            <w:rFonts w:ascii="Times New Roman" w:hAnsi="Times New Roman" w:hint="eastAsia"/>
            <w:color w:val="000000" w:themeColor="text1"/>
            <w:szCs w:val="28"/>
          </w:rPr>
          <w:t>以</w:t>
        </w:r>
      </w:ins>
      <w:del w:id="582" w:author="user" w:date="2021-09-24T13:43:00Z">
        <w:r w:rsidRPr="002632EC" w:rsidDel="00B518A7">
          <w:rPr>
            <w:rFonts w:ascii="Times New Roman" w:hAnsi="Times New Roman" w:hint="eastAsia"/>
            <w:color w:val="000000" w:themeColor="text1"/>
            <w:szCs w:val="28"/>
          </w:rPr>
          <w:delText>主要為</w:delText>
        </w:r>
      </w:del>
      <w:ins w:id="583" w:author="user" w:date="2021-09-24T13:43:00Z">
        <w:r w:rsidR="00B518A7" w:rsidRPr="00B518A7">
          <w:rPr>
            <w:rFonts w:ascii="Times New Roman" w:hAnsi="Times New Roman" w:hint="eastAsia"/>
            <w:color w:val="000000" w:themeColor="text1"/>
            <w:szCs w:val="28"/>
            <w:rPrChange w:id="584" w:author="user" w:date="2021-09-24T13:44:00Z">
              <w:rPr>
                <w:rFonts w:ascii="標楷體" w:hAnsi="標楷體" w:cs="Times New Roman" w:hint="eastAsia"/>
                <w:color w:val="000000" w:themeColor="text1"/>
              </w:rPr>
            </w:rPrChange>
          </w:rPr>
          <w:t>視覺藝術</w:t>
        </w:r>
      </w:ins>
      <w:ins w:id="585" w:author="user" w:date="2021-09-24T13:45:00Z">
        <w:r w:rsidR="00FB7F2F">
          <w:rPr>
            <w:rFonts w:ascii="Times New Roman" w:hAnsi="Times New Roman" w:hint="eastAsia"/>
            <w:color w:val="000000" w:themeColor="text1"/>
            <w:szCs w:val="28"/>
          </w:rPr>
          <w:t>問題</w:t>
        </w:r>
      </w:ins>
      <w:ins w:id="586" w:author="user" w:date="2021-09-24T13:43:00Z">
        <w:r w:rsidR="00B518A7" w:rsidRPr="00B518A7">
          <w:rPr>
            <w:rFonts w:ascii="Times New Roman" w:hAnsi="Times New Roman" w:hint="eastAsia"/>
            <w:color w:val="000000" w:themeColor="text1"/>
            <w:szCs w:val="28"/>
            <w:rPrChange w:id="587" w:author="user" w:date="2021-09-24T13:44:00Z">
              <w:rPr>
                <w:rFonts w:ascii="標楷體" w:hAnsi="標楷體" w:cs="Times New Roman" w:hint="eastAsia"/>
                <w:color w:val="000000" w:themeColor="text1"/>
              </w:rPr>
            </w:rPrChange>
          </w:rPr>
          <w:t>為測驗內容</w:t>
        </w:r>
      </w:ins>
      <w:ins w:id="588" w:author="user" w:date="2021-09-24T13:44:00Z">
        <w:r w:rsidR="00FB7F2F">
          <w:rPr>
            <w:rFonts w:ascii="Times New Roman" w:hAnsi="Times New Roman" w:hint="eastAsia"/>
            <w:color w:val="000000" w:themeColor="text1"/>
            <w:szCs w:val="28"/>
          </w:rPr>
          <w:t>，判斷幼兒對於美感的</w:t>
        </w:r>
      </w:ins>
      <w:ins w:id="589" w:author="user" w:date="2021-09-24T13:45:00Z">
        <w:r w:rsidR="00FB7F2F">
          <w:rPr>
            <w:rFonts w:ascii="Times New Roman" w:hAnsi="Times New Roman" w:hint="eastAsia"/>
            <w:color w:val="000000" w:themeColor="text1"/>
            <w:szCs w:val="28"/>
          </w:rPr>
          <w:t>學習成果</w:t>
        </w:r>
      </w:ins>
      <w:del w:id="590" w:author="user" w:date="2021-09-24T13:43:00Z">
        <w:r w:rsidDel="00B518A7">
          <w:rPr>
            <w:rFonts w:ascii="Times New Roman" w:hAnsi="Times New Roman" w:hint="eastAsia"/>
            <w:color w:val="000000" w:themeColor="text1"/>
            <w:szCs w:val="28"/>
          </w:rPr>
          <w:delText>顏色</w:delText>
        </w:r>
        <w:r w:rsidRPr="002632EC" w:rsidDel="00B518A7">
          <w:rPr>
            <w:rFonts w:ascii="Times New Roman" w:hAnsi="Times New Roman" w:hint="eastAsia"/>
            <w:color w:val="000000" w:themeColor="text1"/>
            <w:szCs w:val="28"/>
          </w:rPr>
          <w:delText>、</w:delText>
        </w:r>
        <w:r w:rsidDel="00B518A7">
          <w:rPr>
            <w:rFonts w:ascii="Times New Roman" w:hAnsi="Times New Roman" w:hint="eastAsia"/>
            <w:color w:val="000000" w:themeColor="text1"/>
            <w:szCs w:val="28"/>
          </w:rPr>
          <w:delText>形狀</w:delText>
        </w:r>
        <w:r w:rsidRPr="002632EC" w:rsidDel="00B518A7">
          <w:rPr>
            <w:rFonts w:ascii="Times New Roman" w:hAnsi="Times New Roman" w:hint="eastAsia"/>
            <w:color w:val="000000" w:themeColor="text1"/>
            <w:szCs w:val="28"/>
          </w:rPr>
          <w:delText>概念</w:delText>
        </w:r>
      </w:del>
      <w:r w:rsidRPr="002632EC">
        <w:rPr>
          <w:rFonts w:ascii="Times New Roman" w:hAnsi="Times New Roman" w:hint="eastAsia"/>
          <w:color w:val="000000" w:themeColor="text1"/>
          <w:szCs w:val="28"/>
        </w:rPr>
        <w:t>。</w:t>
      </w:r>
    </w:p>
    <w:p w14:paraId="12E3A814" w14:textId="62A6F264" w:rsidR="00AC2DE1" w:rsidRDefault="00C60393">
      <w:pPr>
        <w:pStyle w:val="2"/>
        <w:numPr>
          <w:ilvl w:val="0"/>
          <w:numId w:val="2"/>
        </w:numPr>
        <w:adjustRightInd w:val="0"/>
        <w:snapToGrid w:val="0"/>
        <w:spacing w:line="360" w:lineRule="auto"/>
        <w:rPr>
          <w:rFonts w:ascii="Times New Roman" w:hAnsi="Times New Roman" w:cs="Times New Roman"/>
          <w:color w:val="000000" w:themeColor="text1"/>
        </w:rPr>
      </w:pPr>
      <w:r w:rsidRPr="002632EC">
        <w:rPr>
          <w:rFonts w:ascii="Times New Roman" w:hAnsi="Times New Roman" w:hint="eastAsia"/>
          <w:color w:val="000000" w:themeColor="text1"/>
          <w:szCs w:val="28"/>
        </w:rPr>
        <w:t>遊戲式學習</w:t>
      </w:r>
      <w:r>
        <w:rPr>
          <w:rFonts w:ascii="Times New Roman" w:hAnsi="Times New Roman" w:hint="eastAsia"/>
          <w:color w:val="000000" w:themeColor="text1"/>
          <w:szCs w:val="28"/>
        </w:rPr>
        <w:t>模型</w:t>
      </w:r>
      <w:r w:rsidRPr="002632EC">
        <w:rPr>
          <w:rFonts w:ascii="Times New Roman" w:hAnsi="Times New Roman" w:cs="Times New Roman"/>
          <w:szCs w:val="28"/>
        </w:rPr>
        <w:t>IPO</w:t>
      </w:r>
      <w:r w:rsidRPr="002632EC">
        <w:rPr>
          <w:rFonts w:ascii="Times New Roman" w:hAnsi="Times New Roman" w:cs="Times New Roman" w:hint="eastAsia"/>
          <w:color w:val="000000" w:themeColor="text1"/>
        </w:rPr>
        <w:t>（</w:t>
      </w:r>
      <w:r w:rsidRPr="002632EC">
        <w:rPr>
          <w:rFonts w:ascii="Times New Roman" w:hAnsi="Times New Roman" w:cs="Times New Roman"/>
          <w:color w:val="000000" w:themeColor="text1"/>
        </w:rPr>
        <w:t>Input Process Output</w:t>
      </w:r>
      <w:r w:rsidRPr="002632EC">
        <w:rPr>
          <w:rFonts w:ascii="Times New Roman" w:hAnsi="Times New Roman" w:cs="Times New Roman" w:hint="eastAsia"/>
          <w:color w:val="000000" w:themeColor="text1"/>
        </w:rPr>
        <w:t>）</w:t>
      </w:r>
    </w:p>
    <w:p w14:paraId="42B3D3C4" w14:textId="0BB7035C" w:rsidR="00AC2DE1" w:rsidDel="004A6A3E" w:rsidRDefault="004A6A3E">
      <w:pPr>
        <w:pStyle w:val="2"/>
        <w:adjustRightInd w:val="0"/>
        <w:snapToGrid w:val="0"/>
        <w:spacing w:line="360" w:lineRule="auto"/>
        <w:ind w:firstLine="0"/>
        <w:rPr>
          <w:del w:id="591" w:author="user" w:date="2021-09-24T10:25:00Z"/>
          <w:rFonts w:ascii="Times New Roman" w:hAnsi="Times New Roman" w:cs="Times New Roman"/>
          <w:szCs w:val="28"/>
        </w:rPr>
        <w:pPrChange w:id="592" w:author="user" w:date="2021-09-24T10:25:00Z">
          <w:pPr>
            <w:pStyle w:val="2"/>
            <w:adjustRightInd w:val="0"/>
            <w:snapToGrid w:val="0"/>
            <w:spacing w:line="360" w:lineRule="auto"/>
            <w:ind w:firstLineChars="200" w:firstLine="560"/>
          </w:pPr>
        </w:pPrChange>
      </w:pPr>
      <w:ins w:id="593" w:author="user" w:date="2021-09-24T10:25:00Z">
        <w:r>
          <w:rPr>
            <w:rFonts w:ascii="Times New Roman" w:hAnsi="Times New Roman" w:cs="Times New Roman" w:hint="eastAsia"/>
            <w:szCs w:val="28"/>
          </w:rPr>
          <w:t xml:space="preserve">    </w:t>
        </w:r>
        <w:r w:rsidRPr="004A6A3E">
          <w:rPr>
            <w:rFonts w:ascii="Times New Roman" w:hAnsi="Times New Roman" w:cs="Times New Roman" w:hint="eastAsia"/>
            <w:szCs w:val="28"/>
          </w:rPr>
          <w:t>遊戲式學習模型</w:t>
        </w:r>
        <w:r w:rsidRPr="004A6A3E">
          <w:rPr>
            <w:rFonts w:ascii="Times New Roman" w:hAnsi="Times New Roman" w:cs="Times New Roman"/>
            <w:szCs w:val="28"/>
          </w:rPr>
          <w:t>IPO</w:t>
        </w:r>
        <w:r w:rsidRPr="004A6A3E">
          <w:rPr>
            <w:rFonts w:ascii="Times New Roman" w:hAnsi="Times New Roman" w:cs="Times New Roman"/>
            <w:szCs w:val="28"/>
          </w:rPr>
          <w:t>（</w:t>
        </w:r>
        <w:r w:rsidRPr="004A6A3E">
          <w:rPr>
            <w:rFonts w:ascii="Times New Roman" w:hAnsi="Times New Roman" w:cs="Times New Roman"/>
            <w:szCs w:val="28"/>
          </w:rPr>
          <w:t>Input Process Output</w:t>
        </w:r>
        <w:r w:rsidRPr="004A6A3E">
          <w:rPr>
            <w:rFonts w:ascii="Times New Roman" w:hAnsi="Times New Roman" w:cs="Times New Roman"/>
            <w:szCs w:val="28"/>
          </w:rPr>
          <w:t>）可分為</w:t>
        </w:r>
        <w:proofErr w:type="gramStart"/>
        <w:r w:rsidRPr="004A6A3E">
          <w:rPr>
            <w:rFonts w:ascii="Times New Roman" w:hAnsi="Times New Roman" w:cs="Times New Roman"/>
            <w:szCs w:val="28"/>
          </w:rPr>
          <w:t>三</w:t>
        </w:r>
        <w:proofErr w:type="gramEnd"/>
        <w:r w:rsidRPr="004A6A3E">
          <w:rPr>
            <w:rFonts w:ascii="Times New Roman" w:hAnsi="Times New Roman" w:cs="Times New Roman"/>
            <w:szCs w:val="28"/>
          </w:rPr>
          <w:t>階段，第一階段</w:t>
        </w:r>
        <w:r w:rsidRPr="004A6A3E">
          <w:rPr>
            <w:rFonts w:ascii="Times New Roman" w:hAnsi="Times New Roman" w:cs="Times New Roman"/>
            <w:szCs w:val="28"/>
          </w:rPr>
          <w:t>I</w:t>
        </w:r>
        <w:r w:rsidRPr="004A6A3E">
          <w:rPr>
            <w:rFonts w:ascii="Times New Roman" w:hAnsi="Times New Roman" w:cs="Times New Roman"/>
            <w:szCs w:val="28"/>
          </w:rPr>
          <w:t>（</w:t>
        </w:r>
        <w:r w:rsidRPr="004A6A3E">
          <w:rPr>
            <w:rFonts w:ascii="Times New Roman" w:hAnsi="Times New Roman" w:cs="Times New Roman"/>
            <w:szCs w:val="28"/>
          </w:rPr>
          <w:t>Input</w:t>
        </w:r>
        <w:r w:rsidRPr="004A6A3E">
          <w:rPr>
            <w:rFonts w:ascii="Times New Roman" w:hAnsi="Times New Roman" w:cs="Times New Roman"/>
            <w:szCs w:val="28"/>
          </w:rPr>
          <w:t>）包含「教學內容」、「遊戲特徵」；第二階段</w:t>
        </w:r>
        <w:r w:rsidRPr="004A6A3E">
          <w:rPr>
            <w:rFonts w:ascii="Times New Roman" w:hAnsi="Times New Roman" w:cs="Times New Roman"/>
            <w:szCs w:val="28"/>
          </w:rPr>
          <w:t>P</w:t>
        </w:r>
        <w:r w:rsidRPr="004A6A3E">
          <w:rPr>
            <w:rFonts w:ascii="Times New Roman" w:hAnsi="Times New Roman" w:cs="Times New Roman"/>
            <w:szCs w:val="28"/>
          </w:rPr>
          <w:t>（</w:t>
        </w:r>
        <w:r w:rsidRPr="004A6A3E">
          <w:rPr>
            <w:rFonts w:ascii="Times New Roman" w:hAnsi="Times New Roman" w:cs="Times New Roman"/>
            <w:szCs w:val="28"/>
          </w:rPr>
          <w:t>Process</w:t>
        </w:r>
        <w:r w:rsidRPr="004A6A3E">
          <w:rPr>
            <w:rFonts w:ascii="Times New Roman" w:hAnsi="Times New Roman" w:cs="Times New Roman"/>
            <w:szCs w:val="28"/>
          </w:rPr>
          <w:t>）包含「使用者判斷」、「使用者行為」、「系統回饋」；第三階段</w:t>
        </w:r>
        <w:r w:rsidRPr="004A6A3E">
          <w:rPr>
            <w:rFonts w:ascii="Times New Roman" w:hAnsi="Times New Roman" w:cs="Times New Roman"/>
            <w:szCs w:val="28"/>
          </w:rPr>
          <w:t>O</w:t>
        </w:r>
        <w:r w:rsidRPr="004A6A3E">
          <w:rPr>
            <w:rFonts w:ascii="Times New Roman" w:hAnsi="Times New Roman" w:cs="Times New Roman"/>
            <w:szCs w:val="28"/>
          </w:rPr>
          <w:t>（</w:t>
        </w:r>
        <w:r w:rsidRPr="004A6A3E">
          <w:rPr>
            <w:rFonts w:ascii="Times New Roman" w:hAnsi="Times New Roman" w:cs="Times New Roman"/>
            <w:szCs w:val="28"/>
          </w:rPr>
          <w:t>Outcome</w:t>
        </w:r>
        <w:r w:rsidRPr="004A6A3E">
          <w:rPr>
            <w:rFonts w:ascii="Times New Roman" w:hAnsi="Times New Roman" w:cs="Times New Roman"/>
            <w:szCs w:val="28"/>
          </w:rPr>
          <w:t>）包含「學習結果」（</w:t>
        </w:r>
        <w:proofErr w:type="spellStart"/>
        <w:r w:rsidRPr="004A6A3E">
          <w:rPr>
            <w:rFonts w:ascii="Times New Roman" w:hAnsi="Times New Roman" w:cs="Times New Roman"/>
            <w:szCs w:val="28"/>
          </w:rPr>
          <w:t>Garris</w:t>
        </w:r>
        <w:proofErr w:type="spellEnd"/>
        <w:r w:rsidRPr="004A6A3E">
          <w:rPr>
            <w:rFonts w:ascii="Times New Roman" w:hAnsi="Times New Roman" w:cs="Times New Roman"/>
            <w:szCs w:val="28"/>
          </w:rPr>
          <w:t xml:space="preserve">, </w:t>
        </w:r>
        <w:proofErr w:type="spellStart"/>
        <w:r w:rsidRPr="004A6A3E">
          <w:rPr>
            <w:rFonts w:ascii="Times New Roman" w:hAnsi="Times New Roman" w:cs="Times New Roman"/>
            <w:szCs w:val="28"/>
          </w:rPr>
          <w:t>Ahlers</w:t>
        </w:r>
        <w:proofErr w:type="spellEnd"/>
        <w:r w:rsidRPr="004A6A3E">
          <w:rPr>
            <w:rFonts w:ascii="Times New Roman" w:hAnsi="Times New Roman" w:cs="Times New Roman"/>
            <w:szCs w:val="28"/>
          </w:rPr>
          <w:t xml:space="preserve"> &amp; Driskell, 2002</w:t>
        </w:r>
        <w:r w:rsidRPr="004A6A3E">
          <w:rPr>
            <w:rFonts w:ascii="Times New Roman" w:hAnsi="Times New Roman" w:cs="Times New Roman"/>
            <w:szCs w:val="28"/>
          </w:rPr>
          <w:t>）。</w:t>
        </w:r>
      </w:ins>
      <w:del w:id="594" w:author="user" w:date="2021-09-24T10:25:00Z">
        <w:r w:rsidR="00C60393" w:rsidRPr="002632EC" w:rsidDel="004A6A3E">
          <w:rPr>
            <w:rFonts w:ascii="Times New Roman" w:hAnsi="Times New Roman" w:cs="Times New Roman" w:hint="eastAsia"/>
            <w:szCs w:val="28"/>
          </w:rPr>
          <w:delText>遊戲式學習</w:delText>
        </w:r>
        <w:r w:rsidR="00C60393" w:rsidDel="004A6A3E">
          <w:rPr>
            <w:rFonts w:ascii="Times New Roman" w:hAnsi="Times New Roman" w:hint="eastAsia"/>
            <w:color w:val="000000" w:themeColor="text1"/>
            <w:szCs w:val="28"/>
          </w:rPr>
          <w:delText>模型</w:delText>
        </w:r>
        <w:r w:rsidR="00C60393" w:rsidRPr="002632EC" w:rsidDel="004A6A3E">
          <w:rPr>
            <w:rFonts w:ascii="Times New Roman" w:hAnsi="Times New Roman" w:cs="Times New Roman"/>
            <w:szCs w:val="28"/>
          </w:rPr>
          <w:delText>IPO</w:delText>
        </w:r>
        <w:r w:rsidR="00C60393" w:rsidRPr="002632EC" w:rsidDel="004A6A3E">
          <w:rPr>
            <w:rFonts w:ascii="Times New Roman" w:hAnsi="Times New Roman" w:cs="Times New Roman" w:hint="eastAsia"/>
            <w:color w:val="000000" w:themeColor="text1"/>
          </w:rPr>
          <w:delText>（</w:delText>
        </w:r>
        <w:r w:rsidR="00C60393" w:rsidRPr="002632EC" w:rsidDel="004A6A3E">
          <w:rPr>
            <w:rFonts w:ascii="Times New Roman" w:hAnsi="Times New Roman" w:cs="Times New Roman"/>
            <w:color w:val="000000" w:themeColor="text1"/>
          </w:rPr>
          <w:delText>Input Process Output</w:delText>
        </w:r>
        <w:r w:rsidR="00C60393" w:rsidRPr="002632EC" w:rsidDel="004A6A3E">
          <w:rPr>
            <w:rFonts w:ascii="Times New Roman" w:hAnsi="Times New Roman" w:cs="Times New Roman" w:hint="eastAsia"/>
            <w:color w:val="000000" w:themeColor="text1"/>
          </w:rPr>
          <w:delText>）</w:delText>
        </w:r>
        <w:r w:rsidR="00C60393" w:rsidDel="004A6A3E">
          <w:rPr>
            <w:rFonts w:ascii="Times New Roman" w:hAnsi="Times New Roman" w:cs="Times New Roman" w:hint="eastAsia"/>
            <w:color w:val="000000" w:themeColor="text1"/>
          </w:rPr>
          <w:delText>是可以將學習者藉由遊戲的過程，提升學習成效的模型</w:delText>
        </w:r>
        <w:r w:rsidR="00C60393" w:rsidRPr="002632EC" w:rsidDel="004A6A3E">
          <w:rPr>
            <w:rFonts w:ascii="Times New Roman" w:hAnsi="Times New Roman" w:cs="Times New Roman" w:hint="eastAsia"/>
            <w:color w:val="000000" w:themeColor="text1"/>
            <w:szCs w:val="28"/>
          </w:rPr>
          <w:delText>（</w:delText>
        </w:r>
        <w:r w:rsidR="00C60393" w:rsidRPr="002632EC" w:rsidDel="004A6A3E">
          <w:rPr>
            <w:rFonts w:ascii="Times New Roman" w:hAnsi="Times New Roman" w:cs="Times New Roman"/>
            <w:color w:val="000000" w:themeColor="text1"/>
            <w:szCs w:val="28"/>
            <w:shd w:val="clear" w:color="auto" w:fill="FFFFFF"/>
          </w:rPr>
          <w:delText xml:space="preserve">Garris, Ahlers </w:delText>
        </w:r>
        <w:r w:rsidR="00C60393" w:rsidRPr="002632EC" w:rsidDel="004A6A3E">
          <w:rPr>
            <w:rFonts w:ascii="Times New Roman" w:hAnsi="Times New Roman" w:cs="Courier New"/>
            <w:color w:val="000000" w:themeColor="text1"/>
            <w:szCs w:val="28"/>
            <w:shd w:val="clear" w:color="auto" w:fill="FFFFFF"/>
          </w:rPr>
          <w:delText xml:space="preserve">&amp; </w:delText>
        </w:r>
        <w:r w:rsidR="00C60393" w:rsidRPr="002632EC" w:rsidDel="004A6A3E">
          <w:rPr>
            <w:rFonts w:ascii="Times New Roman" w:hAnsi="Times New Roman" w:cs="Times New Roman"/>
            <w:color w:val="000000" w:themeColor="text1"/>
            <w:szCs w:val="28"/>
            <w:shd w:val="clear" w:color="auto" w:fill="FFFFFF"/>
          </w:rPr>
          <w:delText>Driskell</w:delText>
        </w:r>
        <w:r w:rsidR="00C60393" w:rsidRPr="002632EC" w:rsidDel="004A6A3E">
          <w:rPr>
            <w:rFonts w:ascii="Times New Roman" w:hAnsi="Times New Roman"/>
            <w:szCs w:val="28"/>
          </w:rPr>
          <w:delText xml:space="preserve">, </w:delText>
        </w:r>
        <w:r w:rsidR="00C60393" w:rsidRPr="002632EC" w:rsidDel="004A6A3E">
          <w:rPr>
            <w:rFonts w:ascii="Times New Roman" w:hAnsi="Times New Roman" w:cs="Times New Roman"/>
            <w:szCs w:val="28"/>
          </w:rPr>
          <w:delText>2002</w:delText>
        </w:r>
        <w:r w:rsidR="00C60393" w:rsidRPr="002632EC" w:rsidDel="004A6A3E">
          <w:rPr>
            <w:rFonts w:ascii="Times New Roman" w:hAnsi="Times New Roman" w:cs="Times New Roman" w:hint="eastAsia"/>
            <w:color w:val="000000" w:themeColor="text1"/>
            <w:szCs w:val="28"/>
          </w:rPr>
          <w:delText>）。</w:delText>
        </w:r>
      </w:del>
    </w:p>
    <w:p w14:paraId="41B28763" w14:textId="77777777" w:rsidR="004A6A3E" w:rsidRPr="002632EC" w:rsidRDefault="004A6A3E">
      <w:pPr>
        <w:pStyle w:val="2"/>
        <w:adjustRightInd w:val="0"/>
        <w:snapToGrid w:val="0"/>
        <w:spacing w:line="360" w:lineRule="auto"/>
        <w:ind w:firstLine="0"/>
        <w:rPr>
          <w:ins w:id="595" w:author="user" w:date="2021-09-24T10:25:00Z"/>
          <w:rFonts w:ascii="Times New Roman" w:hAnsi="Times New Roman"/>
          <w:color w:val="000000" w:themeColor="text1"/>
          <w:szCs w:val="28"/>
        </w:rPr>
        <w:pPrChange w:id="596" w:author="user" w:date="2021-09-24T10:25:00Z">
          <w:pPr>
            <w:pStyle w:val="2"/>
            <w:numPr>
              <w:numId w:val="2"/>
            </w:numPr>
            <w:adjustRightInd w:val="0"/>
            <w:snapToGrid w:val="0"/>
            <w:spacing w:line="360" w:lineRule="auto"/>
            <w:ind w:left="720" w:hanging="720"/>
          </w:pPr>
        </w:pPrChange>
      </w:pPr>
    </w:p>
    <w:p w14:paraId="055E1FB1" w14:textId="64300055" w:rsidR="00466459" w:rsidRPr="00416C23" w:rsidRDefault="00C60393" w:rsidP="00F669B6">
      <w:pPr>
        <w:pStyle w:val="2"/>
        <w:adjustRightInd w:val="0"/>
        <w:snapToGrid w:val="0"/>
        <w:spacing w:line="360" w:lineRule="auto"/>
        <w:ind w:firstLineChars="200" w:firstLine="560"/>
        <w:rPr>
          <w:rFonts w:ascii="Times New Roman" w:hAnsi="Times New Roman" w:cs="Times New Roman"/>
          <w:color w:val="000000" w:themeColor="text1"/>
        </w:rPr>
      </w:pPr>
      <w:r w:rsidRPr="002632EC">
        <w:rPr>
          <w:rFonts w:ascii="Times New Roman" w:hAnsi="Times New Roman" w:hint="eastAsia"/>
          <w:color w:val="000000" w:themeColor="text1"/>
          <w:szCs w:val="28"/>
        </w:rPr>
        <w:t>本研究之遊戲式學習</w:t>
      </w:r>
      <w:r>
        <w:rPr>
          <w:rFonts w:ascii="Times New Roman" w:hAnsi="Times New Roman" w:hint="eastAsia"/>
          <w:color w:val="000000" w:themeColor="text1"/>
          <w:szCs w:val="28"/>
        </w:rPr>
        <w:t>模型</w:t>
      </w:r>
      <w:r w:rsidRPr="002632EC">
        <w:rPr>
          <w:rFonts w:ascii="Times New Roman" w:hAnsi="Times New Roman" w:cs="Times New Roman"/>
          <w:szCs w:val="28"/>
        </w:rPr>
        <w:t>IPO</w:t>
      </w:r>
      <w:r w:rsidRPr="002632EC">
        <w:rPr>
          <w:rFonts w:ascii="Times New Roman" w:hAnsi="Times New Roman" w:cs="Times New Roman" w:hint="eastAsia"/>
          <w:szCs w:val="28"/>
        </w:rPr>
        <w:t>為實驗組之教學方式，以</w:t>
      </w:r>
      <w:r w:rsidRPr="002632EC">
        <w:rPr>
          <w:rFonts w:ascii="Times New Roman" w:hAnsi="Times New Roman" w:cs="Times New Roman"/>
          <w:szCs w:val="28"/>
        </w:rPr>
        <w:t>IPO</w:t>
      </w:r>
      <w:r w:rsidRPr="002632EC">
        <w:rPr>
          <w:rFonts w:ascii="Times New Roman" w:hAnsi="Times New Roman" w:cs="Times New Roman" w:hint="eastAsia"/>
          <w:color w:val="000000" w:themeColor="text1"/>
        </w:rPr>
        <w:t>三</w:t>
      </w:r>
      <w:r>
        <w:rPr>
          <w:rFonts w:ascii="Times New Roman" w:hAnsi="Times New Roman" w:cs="Times New Roman" w:hint="eastAsia"/>
        </w:rPr>
        <w:t>階段</w:t>
      </w:r>
      <w:r w:rsidRPr="002632EC">
        <w:rPr>
          <w:rFonts w:ascii="Times New Roman" w:hAnsi="Times New Roman" w:cs="Times New Roman" w:hint="eastAsia"/>
          <w:color w:val="000000" w:themeColor="text1"/>
        </w:rPr>
        <w:t>設計於</w:t>
      </w:r>
      <w:del w:id="597" w:author="user" w:date="2021-09-24T10:18:00Z">
        <w:r w:rsidRPr="002632EC" w:rsidDel="00546ECF">
          <w:rPr>
            <w:rFonts w:ascii="Times New Roman" w:hAnsi="Times New Roman" w:cs="Times New Roman" w:hint="eastAsia"/>
            <w:color w:val="000000" w:themeColor="text1"/>
          </w:rPr>
          <w:delText>體感互動遊戲</w:delText>
        </w:r>
      </w:del>
      <w:proofErr w:type="gramStart"/>
      <w:ins w:id="598" w:author="user" w:date="2021-09-24T10:18:00Z">
        <w:r w:rsidR="00546ECF">
          <w:rPr>
            <w:rFonts w:ascii="Times New Roman" w:hAnsi="Times New Roman" w:cs="Times New Roman" w:hint="eastAsia"/>
            <w:color w:val="000000" w:themeColor="text1"/>
          </w:rPr>
          <w:t>互動式體感遊戲</w:t>
        </w:r>
      </w:ins>
      <w:proofErr w:type="gramEnd"/>
      <w:r w:rsidRPr="002632EC">
        <w:rPr>
          <w:rFonts w:ascii="Times New Roman" w:hAnsi="Times New Roman" w:cs="Times New Roman" w:hint="eastAsia"/>
          <w:color w:val="000000" w:themeColor="text1"/>
        </w:rPr>
        <w:t>之教學課程中</w:t>
      </w:r>
      <w:r>
        <w:rPr>
          <w:rFonts w:ascii="Times New Roman" w:hAnsi="Times New Roman" w:cs="Times New Roman" w:hint="eastAsia"/>
          <w:color w:val="000000" w:themeColor="text1"/>
        </w:rPr>
        <w:t>，</w:t>
      </w:r>
      <w:r w:rsidRPr="002632EC">
        <w:rPr>
          <w:rFonts w:ascii="Times New Roman" w:hAnsi="Times New Roman" w:cs="Times New Roman" w:hint="eastAsia"/>
          <w:color w:val="000000" w:themeColor="text1"/>
          <w:szCs w:val="28"/>
        </w:rPr>
        <w:t>進行幼兒園大班之</w:t>
      </w:r>
      <w:r>
        <w:rPr>
          <w:rFonts w:ascii="Times New Roman" w:hAnsi="Times New Roman" w:cs="Times New Roman" w:hint="eastAsia"/>
          <w:color w:val="000000" w:themeColor="text1"/>
          <w:szCs w:val="28"/>
        </w:rPr>
        <w:t>美感</w:t>
      </w:r>
      <w:r w:rsidRPr="002632EC">
        <w:rPr>
          <w:rFonts w:ascii="Times New Roman" w:hAnsi="Times New Roman" w:cs="Times New Roman" w:hint="eastAsia"/>
          <w:color w:val="000000" w:themeColor="text1"/>
          <w:szCs w:val="28"/>
        </w:rPr>
        <w:t>教學課程，</w:t>
      </w:r>
      <w:r>
        <w:rPr>
          <w:rFonts w:ascii="Times New Roman" w:hAnsi="Times New Roman" w:cs="Times New Roman" w:hint="eastAsia"/>
          <w:szCs w:val="28"/>
        </w:rPr>
        <w:t>有助於</w:t>
      </w:r>
      <w:r w:rsidRPr="002632EC">
        <w:rPr>
          <w:rFonts w:ascii="Times New Roman" w:hAnsi="Times New Roman" w:cs="Times New Roman" w:hint="eastAsia"/>
          <w:szCs w:val="28"/>
        </w:rPr>
        <w:t>學習者達到教學目標</w:t>
      </w:r>
      <w:r w:rsidRPr="002632EC">
        <w:rPr>
          <w:rFonts w:ascii="Times New Roman" w:hAnsi="Times New Roman" w:cs="Times New Roman" w:hint="eastAsia"/>
          <w:color w:val="000000" w:themeColor="text1"/>
        </w:rPr>
        <w:t>；對照組之教學方式，以</w:t>
      </w:r>
      <w:r>
        <w:rPr>
          <w:rFonts w:ascii="Times New Roman" w:hAnsi="Times New Roman" w:hint="eastAsia"/>
          <w:color w:val="000000" w:themeColor="text1"/>
          <w:szCs w:val="28"/>
        </w:rPr>
        <w:t>傳統教學於美感活動課程</w:t>
      </w:r>
      <w:r w:rsidRPr="002632EC">
        <w:rPr>
          <w:rFonts w:ascii="Times New Roman" w:hAnsi="Times New Roman" w:cs="Times New Roman" w:hint="eastAsia"/>
          <w:color w:val="000000" w:themeColor="text1"/>
        </w:rPr>
        <w:t>進行。</w:t>
      </w:r>
    </w:p>
    <w:sectPr w:rsidR="00466459" w:rsidRPr="00416C23">
      <w:footerReference w:type="default" r:id="rId1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8" w:author="ETLAB" w:date="2021-09-24T11:30:00Z" w:initials="E">
    <w:p w14:paraId="4384E4DC" w14:textId="77777777" w:rsidR="00221778" w:rsidRDefault="00221778">
      <w:pPr>
        <w:pStyle w:val="ae"/>
      </w:pPr>
      <w:r>
        <w:rPr>
          <w:rStyle w:val="ad"/>
        </w:rPr>
        <w:annotationRef/>
      </w:r>
      <w:r>
        <w:rPr>
          <w:rFonts w:hint="eastAsia"/>
        </w:rPr>
        <w:t>幾個人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84E4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84E4DC" w16cid:durableId="24F84F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42437" w14:textId="77777777" w:rsidR="003A7D5A" w:rsidRDefault="003A7D5A" w:rsidP="00AC2DE1">
      <w:r>
        <w:separator/>
      </w:r>
    </w:p>
  </w:endnote>
  <w:endnote w:type="continuationSeparator" w:id="0">
    <w:p w14:paraId="75B17B10" w14:textId="77777777" w:rsidR="003A7D5A" w:rsidRDefault="003A7D5A" w:rsidP="00AC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BiauKai">
    <w:altName w:val="微軟正黑體"/>
    <w:charset w:val="88"/>
    <w:family w:val="auto"/>
    <w:pitch w:val="variable"/>
    <w:sig w:usb0="00000001" w:usb1="08080000" w:usb2="00000010"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99" w:author="user" w:date="2021-09-24T10:45:00Z"/>
  <w:sdt>
    <w:sdtPr>
      <w:id w:val="-1614740152"/>
      <w:docPartObj>
        <w:docPartGallery w:val="Page Numbers (Bottom of Page)"/>
        <w:docPartUnique/>
      </w:docPartObj>
    </w:sdtPr>
    <w:sdtEndPr/>
    <w:sdtContent>
      <w:customXmlInsRangeEnd w:id="599"/>
      <w:p w14:paraId="0C5F475D" w14:textId="71913698" w:rsidR="007831AC" w:rsidRDefault="007831AC">
        <w:pPr>
          <w:pStyle w:val="a5"/>
          <w:jc w:val="center"/>
          <w:rPr>
            <w:ins w:id="600" w:author="user" w:date="2021-09-24T10:45:00Z"/>
          </w:rPr>
        </w:pPr>
        <w:ins w:id="601" w:author="user" w:date="2021-09-24T10:45:00Z">
          <w:r>
            <w:fldChar w:fldCharType="begin"/>
          </w:r>
          <w:r>
            <w:instrText>PAGE   \* MERGEFORMAT</w:instrText>
          </w:r>
          <w:r>
            <w:fldChar w:fldCharType="separate"/>
          </w:r>
        </w:ins>
        <w:r w:rsidR="000F0964" w:rsidRPr="000F0964">
          <w:rPr>
            <w:noProof/>
            <w:lang w:val="zh-TW"/>
          </w:rPr>
          <w:t>21</w:t>
        </w:r>
        <w:ins w:id="602" w:author="user" w:date="2021-09-24T10:45:00Z">
          <w:r>
            <w:fldChar w:fldCharType="end"/>
          </w:r>
        </w:ins>
      </w:p>
      <w:customXmlInsRangeStart w:id="603" w:author="user" w:date="2021-09-24T10:45:00Z"/>
    </w:sdtContent>
  </w:sdt>
  <w:customXmlInsRangeEnd w:id="603"/>
  <w:p w14:paraId="3955181B" w14:textId="77777777" w:rsidR="007831AC" w:rsidRDefault="007831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96CE7" w14:textId="77777777" w:rsidR="003A7D5A" w:rsidRDefault="003A7D5A" w:rsidP="00AC2DE1">
      <w:r>
        <w:separator/>
      </w:r>
    </w:p>
  </w:footnote>
  <w:footnote w:type="continuationSeparator" w:id="0">
    <w:p w14:paraId="0CDE060D" w14:textId="77777777" w:rsidR="003A7D5A" w:rsidRDefault="003A7D5A" w:rsidP="00AC2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6DA"/>
    <w:multiLevelType w:val="hybridMultilevel"/>
    <w:tmpl w:val="AE0A2F60"/>
    <w:lvl w:ilvl="0" w:tplc="F06AD9A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BB355C"/>
    <w:multiLevelType w:val="hybridMultilevel"/>
    <w:tmpl w:val="9EC69D1A"/>
    <w:lvl w:ilvl="0" w:tplc="0840BDF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8C04DF"/>
    <w:multiLevelType w:val="hybridMultilevel"/>
    <w:tmpl w:val="2806DF08"/>
    <w:lvl w:ilvl="0" w:tplc="D996D9A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Yvonne Wang">
    <w15:presenceInfo w15:providerId="None" w15:userId="Yvonne Wang"/>
  </w15:person>
  <w15:person w15:author="ETLAB">
    <w15:presenceInfo w15:providerId="Windows Live" w15:userId="d83509a7b1033c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D7B"/>
    <w:rsid w:val="00010199"/>
    <w:rsid w:val="00014E13"/>
    <w:rsid w:val="00046B22"/>
    <w:rsid w:val="00076B5F"/>
    <w:rsid w:val="0008638A"/>
    <w:rsid w:val="000A3099"/>
    <w:rsid w:val="000F0964"/>
    <w:rsid w:val="00100EC2"/>
    <w:rsid w:val="0014788E"/>
    <w:rsid w:val="0016368E"/>
    <w:rsid w:val="0018497B"/>
    <w:rsid w:val="001F6D24"/>
    <w:rsid w:val="00221778"/>
    <w:rsid w:val="002239DE"/>
    <w:rsid w:val="002324E0"/>
    <w:rsid w:val="00233AA3"/>
    <w:rsid w:val="002531C2"/>
    <w:rsid w:val="00270BFE"/>
    <w:rsid w:val="00275C40"/>
    <w:rsid w:val="002E60BA"/>
    <w:rsid w:val="003129F5"/>
    <w:rsid w:val="00370A2B"/>
    <w:rsid w:val="0038077A"/>
    <w:rsid w:val="003A7D5A"/>
    <w:rsid w:val="003D46AE"/>
    <w:rsid w:val="00407B4D"/>
    <w:rsid w:val="00416C23"/>
    <w:rsid w:val="004503C9"/>
    <w:rsid w:val="00466459"/>
    <w:rsid w:val="00486932"/>
    <w:rsid w:val="00493927"/>
    <w:rsid w:val="004A6A3E"/>
    <w:rsid w:val="004B700E"/>
    <w:rsid w:val="004B768B"/>
    <w:rsid w:val="004C142F"/>
    <w:rsid w:val="00546ECF"/>
    <w:rsid w:val="005C1C80"/>
    <w:rsid w:val="005D0441"/>
    <w:rsid w:val="006029A2"/>
    <w:rsid w:val="00667C89"/>
    <w:rsid w:val="00681979"/>
    <w:rsid w:val="00690187"/>
    <w:rsid w:val="006B30AA"/>
    <w:rsid w:val="006E680F"/>
    <w:rsid w:val="007831AC"/>
    <w:rsid w:val="007E0A85"/>
    <w:rsid w:val="007F7385"/>
    <w:rsid w:val="00871F22"/>
    <w:rsid w:val="008A30AB"/>
    <w:rsid w:val="008D0A20"/>
    <w:rsid w:val="00902DE8"/>
    <w:rsid w:val="00903451"/>
    <w:rsid w:val="00916FD5"/>
    <w:rsid w:val="00960B5D"/>
    <w:rsid w:val="0099343D"/>
    <w:rsid w:val="00995C8B"/>
    <w:rsid w:val="00997D62"/>
    <w:rsid w:val="009A1F83"/>
    <w:rsid w:val="009C6D7B"/>
    <w:rsid w:val="009E6B89"/>
    <w:rsid w:val="00A13AEB"/>
    <w:rsid w:val="00A773A6"/>
    <w:rsid w:val="00A81F8A"/>
    <w:rsid w:val="00A83470"/>
    <w:rsid w:val="00AA6017"/>
    <w:rsid w:val="00AB3C61"/>
    <w:rsid w:val="00AC2DE1"/>
    <w:rsid w:val="00AD6CFF"/>
    <w:rsid w:val="00B174DF"/>
    <w:rsid w:val="00B44388"/>
    <w:rsid w:val="00B50B0D"/>
    <w:rsid w:val="00B518A7"/>
    <w:rsid w:val="00B6195D"/>
    <w:rsid w:val="00B62BFD"/>
    <w:rsid w:val="00BA208B"/>
    <w:rsid w:val="00BC35CB"/>
    <w:rsid w:val="00BE7232"/>
    <w:rsid w:val="00BF72FA"/>
    <w:rsid w:val="00C00C49"/>
    <w:rsid w:val="00C2569F"/>
    <w:rsid w:val="00C44B17"/>
    <w:rsid w:val="00C50F21"/>
    <w:rsid w:val="00C60393"/>
    <w:rsid w:val="00C64740"/>
    <w:rsid w:val="00CD5293"/>
    <w:rsid w:val="00CE369A"/>
    <w:rsid w:val="00D27A4F"/>
    <w:rsid w:val="00D36CCE"/>
    <w:rsid w:val="00D64830"/>
    <w:rsid w:val="00D945E6"/>
    <w:rsid w:val="00DE4E02"/>
    <w:rsid w:val="00E2101F"/>
    <w:rsid w:val="00E229CA"/>
    <w:rsid w:val="00E328F5"/>
    <w:rsid w:val="00E32CCA"/>
    <w:rsid w:val="00E523B0"/>
    <w:rsid w:val="00EB6B65"/>
    <w:rsid w:val="00EC66B7"/>
    <w:rsid w:val="00EF6031"/>
    <w:rsid w:val="00F24AEF"/>
    <w:rsid w:val="00F4273B"/>
    <w:rsid w:val="00F43482"/>
    <w:rsid w:val="00F4560E"/>
    <w:rsid w:val="00F669B6"/>
    <w:rsid w:val="00F77614"/>
    <w:rsid w:val="00FB1829"/>
    <w:rsid w:val="00FB7F2F"/>
    <w:rsid w:val="00FC30D7"/>
    <w:rsid w:val="00FD7E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1AA54"/>
  <w15:chartTrackingRefBased/>
  <w15:docId w15:val="{5C4F8C72-0BEE-4E2D-8318-DED5D0C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2DE1"/>
    <w:rPr>
      <w:rFonts w:ascii="新細明體" w:eastAsia="新細明體" w:hAnsi="新細明體" w:cs="新細明體"/>
      <w:kern w:val="0"/>
      <w:szCs w:val="24"/>
    </w:rPr>
  </w:style>
  <w:style w:type="paragraph" w:styleId="1">
    <w:name w:val="heading 1"/>
    <w:basedOn w:val="a"/>
    <w:next w:val="a"/>
    <w:link w:val="10"/>
    <w:uiPriority w:val="9"/>
    <w:qFormat/>
    <w:rsid w:val="0046645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DE1"/>
    <w:pPr>
      <w:tabs>
        <w:tab w:val="center" w:pos="4153"/>
        <w:tab w:val="right" w:pos="8306"/>
      </w:tabs>
      <w:snapToGrid w:val="0"/>
    </w:pPr>
    <w:rPr>
      <w:sz w:val="20"/>
      <w:szCs w:val="20"/>
    </w:rPr>
  </w:style>
  <w:style w:type="character" w:customStyle="1" w:styleId="a4">
    <w:name w:val="頁首 字元"/>
    <w:basedOn w:val="a0"/>
    <w:link w:val="a3"/>
    <w:uiPriority w:val="99"/>
    <w:rsid w:val="00AC2DE1"/>
    <w:rPr>
      <w:sz w:val="20"/>
      <w:szCs w:val="20"/>
    </w:rPr>
  </w:style>
  <w:style w:type="paragraph" w:styleId="a5">
    <w:name w:val="footer"/>
    <w:basedOn w:val="a"/>
    <w:link w:val="a6"/>
    <w:uiPriority w:val="99"/>
    <w:unhideWhenUsed/>
    <w:rsid w:val="00AC2DE1"/>
    <w:pPr>
      <w:tabs>
        <w:tab w:val="center" w:pos="4153"/>
        <w:tab w:val="right" w:pos="8306"/>
      </w:tabs>
      <w:snapToGrid w:val="0"/>
    </w:pPr>
    <w:rPr>
      <w:sz w:val="20"/>
      <w:szCs w:val="20"/>
    </w:rPr>
  </w:style>
  <w:style w:type="character" w:customStyle="1" w:styleId="a6">
    <w:name w:val="頁尾 字元"/>
    <w:basedOn w:val="a0"/>
    <w:link w:val="a5"/>
    <w:uiPriority w:val="99"/>
    <w:rsid w:val="00AC2DE1"/>
    <w:rPr>
      <w:sz w:val="20"/>
      <w:szCs w:val="20"/>
    </w:rPr>
  </w:style>
  <w:style w:type="paragraph" w:styleId="a7">
    <w:name w:val="List Paragraph"/>
    <w:basedOn w:val="a"/>
    <w:uiPriority w:val="34"/>
    <w:qFormat/>
    <w:rsid w:val="00AC2DE1"/>
    <w:pPr>
      <w:ind w:leftChars="200" w:left="480"/>
    </w:pPr>
  </w:style>
  <w:style w:type="paragraph" w:styleId="2">
    <w:name w:val="Body Text Indent 2"/>
    <w:basedOn w:val="a"/>
    <w:link w:val="20"/>
    <w:rsid w:val="00AC2DE1"/>
    <w:pPr>
      <w:spacing w:line="540" w:lineRule="exact"/>
      <w:ind w:firstLine="482"/>
      <w:jc w:val="both"/>
    </w:pPr>
    <w:rPr>
      <w:rFonts w:eastAsia="標楷體"/>
      <w:sz w:val="28"/>
    </w:rPr>
  </w:style>
  <w:style w:type="character" w:customStyle="1" w:styleId="20">
    <w:name w:val="本文縮排 2 字元"/>
    <w:basedOn w:val="a0"/>
    <w:link w:val="2"/>
    <w:rsid w:val="00AC2DE1"/>
    <w:rPr>
      <w:rFonts w:ascii="新細明體" w:eastAsia="標楷體" w:hAnsi="新細明體" w:cs="新細明體"/>
      <w:kern w:val="0"/>
      <w:sz w:val="28"/>
      <w:szCs w:val="24"/>
    </w:rPr>
  </w:style>
  <w:style w:type="paragraph" w:styleId="a8">
    <w:name w:val="caption"/>
    <w:basedOn w:val="a"/>
    <w:next w:val="a"/>
    <w:uiPriority w:val="35"/>
    <w:unhideWhenUsed/>
    <w:qFormat/>
    <w:rsid w:val="00AC2DE1"/>
    <w:rPr>
      <w:sz w:val="20"/>
      <w:szCs w:val="20"/>
    </w:rPr>
  </w:style>
  <w:style w:type="character" w:customStyle="1" w:styleId="10">
    <w:name w:val="標題 1 字元"/>
    <w:basedOn w:val="a0"/>
    <w:link w:val="1"/>
    <w:uiPriority w:val="9"/>
    <w:rsid w:val="00466459"/>
    <w:rPr>
      <w:rFonts w:asciiTheme="majorHAnsi" w:eastAsiaTheme="majorEastAsia" w:hAnsiTheme="majorHAnsi" w:cstheme="majorBidi"/>
      <w:b/>
      <w:bCs/>
      <w:kern w:val="52"/>
      <w:sz w:val="52"/>
      <w:szCs w:val="52"/>
    </w:rPr>
  </w:style>
  <w:style w:type="paragraph" w:styleId="a9">
    <w:name w:val="Date"/>
    <w:basedOn w:val="a"/>
    <w:next w:val="a"/>
    <w:link w:val="aa"/>
    <w:uiPriority w:val="99"/>
    <w:semiHidden/>
    <w:unhideWhenUsed/>
    <w:rsid w:val="00466459"/>
    <w:pPr>
      <w:jc w:val="right"/>
    </w:pPr>
  </w:style>
  <w:style w:type="character" w:customStyle="1" w:styleId="aa">
    <w:name w:val="日期 字元"/>
    <w:basedOn w:val="a0"/>
    <w:link w:val="a9"/>
    <w:uiPriority w:val="99"/>
    <w:semiHidden/>
    <w:rsid w:val="00466459"/>
    <w:rPr>
      <w:rFonts w:ascii="新細明體" w:eastAsia="新細明體" w:hAnsi="新細明體" w:cs="新細明體"/>
      <w:kern w:val="0"/>
      <w:szCs w:val="24"/>
    </w:rPr>
  </w:style>
  <w:style w:type="paragraph" w:styleId="ab">
    <w:name w:val="Balloon Text"/>
    <w:basedOn w:val="a"/>
    <w:link w:val="ac"/>
    <w:uiPriority w:val="99"/>
    <w:semiHidden/>
    <w:unhideWhenUsed/>
    <w:rsid w:val="00F669B6"/>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669B6"/>
    <w:rPr>
      <w:rFonts w:asciiTheme="majorHAnsi" w:eastAsiaTheme="majorEastAsia" w:hAnsiTheme="majorHAnsi" w:cstheme="majorBidi"/>
      <w:kern w:val="0"/>
      <w:sz w:val="18"/>
      <w:szCs w:val="18"/>
    </w:rPr>
  </w:style>
  <w:style w:type="character" w:styleId="ad">
    <w:name w:val="annotation reference"/>
    <w:basedOn w:val="a0"/>
    <w:uiPriority w:val="99"/>
    <w:semiHidden/>
    <w:unhideWhenUsed/>
    <w:rsid w:val="00D27A4F"/>
    <w:rPr>
      <w:sz w:val="18"/>
      <w:szCs w:val="18"/>
    </w:rPr>
  </w:style>
  <w:style w:type="paragraph" w:styleId="ae">
    <w:name w:val="annotation text"/>
    <w:basedOn w:val="a"/>
    <w:link w:val="af"/>
    <w:uiPriority w:val="99"/>
    <w:semiHidden/>
    <w:unhideWhenUsed/>
    <w:rsid w:val="00D27A4F"/>
  </w:style>
  <w:style w:type="character" w:customStyle="1" w:styleId="af">
    <w:name w:val="註解文字 字元"/>
    <w:basedOn w:val="a0"/>
    <w:link w:val="ae"/>
    <w:uiPriority w:val="99"/>
    <w:semiHidden/>
    <w:rsid w:val="00D27A4F"/>
    <w:rPr>
      <w:rFonts w:ascii="新細明體" w:eastAsia="新細明體" w:hAnsi="新細明體" w:cs="新細明體"/>
      <w:kern w:val="0"/>
      <w:szCs w:val="24"/>
    </w:rPr>
  </w:style>
  <w:style w:type="paragraph" w:styleId="af0">
    <w:name w:val="annotation subject"/>
    <w:basedOn w:val="ae"/>
    <w:next w:val="ae"/>
    <w:link w:val="af1"/>
    <w:uiPriority w:val="99"/>
    <w:semiHidden/>
    <w:unhideWhenUsed/>
    <w:rsid w:val="00D27A4F"/>
    <w:rPr>
      <w:b/>
      <w:bCs/>
    </w:rPr>
  </w:style>
  <w:style w:type="character" w:customStyle="1" w:styleId="af1">
    <w:name w:val="註解主旨 字元"/>
    <w:basedOn w:val="af"/>
    <w:link w:val="af0"/>
    <w:uiPriority w:val="99"/>
    <w:semiHidden/>
    <w:rsid w:val="00D27A4F"/>
    <w:rPr>
      <w:rFonts w:ascii="新細明體" w:eastAsia="新細明體" w:hAnsi="新細明體" w:cs="新細明體"/>
      <w:b/>
      <w:bCs/>
      <w:kern w:val="0"/>
      <w:szCs w:val="24"/>
    </w:rPr>
  </w:style>
  <w:style w:type="paragraph" w:styleId="af2">
    <w:name w:val="Revision"/>
    <w:hidden/>
    <w:uiPriority w:val="99"/>
    <w:semiHidden/>
    <w:rsid w:val="00D27A4F"/>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2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7D82-F323-40F7-8AB7-B157CDB6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政豪 劉</dc:creator>
  <cp:keywords/>
  <dc:description/>
  <cp:lastModifiedBy>user</cp:lastModifiedBy>
  <cp:revision>10</cp:revision>
  <dcterms:created xsi:type="dcterms:W3CDTF">2021-09-24T05:27:00Z</dcterms:created>
  <dcterms:modified xsi:type="dcterms:W3CDTF">2021-09-24T08:01:00Z</dcterms:modified>
</cp:coreProperties>
</file>